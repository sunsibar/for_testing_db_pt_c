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ind w:left="-7365" w:firstLine="0"/>
        <w:contextualSpacing w:val="0"/>
        <w:rPr>
          <w:b w:val="1"/>
          <w:sz w:val="36"/>
          <w:szCs w:val="36"/>
        </w:rPr>
        <w:pPrChange w:author="Anonymous" w:id="0" w:date="2017-06-12T12:03:53Z">
          <w:pPr>
            <w:pStyle w:val="Title"/>
            <w:pBdr>
              <w:top w:space="0" w:sz="0" w:val="nil"/>
              <w:left w:space="0" w:sz="0" w:val="nil"/>
              <w:bottom w:space="0" w:sz="0" w:val="nil"/>
              <w:right w:space="0" w:sz="0" w:val="nil"/>
              <w:between w:space="0" w:sz="0" w:val="nil"/>
            </w:pBdr>
            <w:shd w:fill="auto" w:val="clear"/>
            <w:contextualSpacing w:val="0"/>
          </w:pPr>
        </w:pPrChange>
      </w:pPr>
      <w:bookmarkStart w:colFirst="0" w:colLast="0" w:name="_uyfvo7yupgj6" w:id="0"/>
      <w:bookmarkEnd w:id="0"/>
      <w:ins w:author="luc bos" w:id="1" w:date="2017-04-13T04:04:06Z">
        <w:r w:rsidDel="00000000" w:rsidR="00000000" w:rsidRPr="00000000">
          <w:rPr>
            <w:sz w:val="36"/>
            <w:szCs w:val="36"/>
            <w:rtl w:val="0"/>
            <w:rPrChange w:author="luc bos" w:id="2" w:date="2017-04-13T04:04:06Z">
              <w:rPr/>
            </w:rPrChange>
          </w:rPr>
          <w:t xml:space="preserve"> </w:t>
        </w:r>
      </w:ins>
      <w:r w:rsidDel="00000000" w:rsidR="00000000" w:rsidRPr="00000000">
        <w:rPr>
          <w:sz w:val="36"/>
          <w:szCs w:val="36"/>
          <w:rtl w:val="0"/>
        </w:rPr>
        <w:t xml:space="preserve">Setup Step 2.2.2 </w:t>
        <w:br w:type="textWrapping"/>
      </w:r>
      <w:r w:rsidDel="00000000" w:rsidR="00000000" w:rsidRPr="00000000">
        <w:rPr>
          <w:b w:val="1"/>
          <w:sz w:val="36"/>
          <w:szCs w:val="36"/>
          <w:rtl w:val="0"/>
        </w:rPr>
        <w:t xml:space="preserve">Camera Calibration</w:t>
      </w:r>
      <w:r w:rsidDel="00000000" w:rsidR="00000000" w:rsidRPr="00000000">
        <w:drawing>
          <wp:anchor allowOverlap="1" behindDoc="0" distB="114300" distT="114300" distL="114300" distR="114300" hidden="0" layoutInCell="1" locked="0" relativeHeight="0" simplePos="0">
            <wp:simplePos x="0" y="0"/>
            <wp:positionH relativeFrom="margin">
              <wp:posOffset>3724275</wp:posOffset>
            </wp:positionH>
            <wp:positionV relativeFrom="paragraph">
              <wp:posOffset>0</wp:posOffset>
            </wp:positionV>
            <wp:extent cx="1604963" cy="1560991"/>
            <wp:effectExtent b="0" l="0" r="0" t="0"/>
            <wp:wrapSquare wrapText="bothSides" distB="114300" distT="114300" distL="114300" distR="11430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604963" cy="1560991"/>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pPrChange w:author="Anonymous" w:id="0" w:date="2017-06-12T12:03:53Z">
          <w:pPr>
            <w:pBdr>
              <w:top w:space="0" w:sz="0" w:val="nil"/>
              <w:left w:space="0" w:sz="0" w:val="nil"/>
              <w:bottom w:space="0" w:sz="0" w:val="nil"/>
              <w:right w:space="0" w:sz="0" w:val="nil"/>
              <w:between w:space="0" w:sz="0" w:val="nil"/>
            </w:pBdr>
            <w:shd w:fill="auto" w:val="clear"/>
            <w:contextualSpacing w:val="0"/>
          </w:pPr>
        </w:pPrChange>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color w:val="1155cc"/>
              <w:u w:val="single"/>
            </w:rPr>
            <w:pPrChange w:author="Anonymous" w:id="0" w:date="2017-06-12T12:03:53Z">
              <w:pPr>
                <w:pBdr>
                  <w:top w:space="0" w:sz="0" w:val="nil"/>
                  <w:left w:space="0" w:sz="0" w:val="nil"/>
                  <w:bottom w:space="0" w:sz="0" w:val="nil"/>
                  <w:right w:space="0" w:sz="0" w:val="nil"/>
                  <w:between w:space="0" w:sz="0" w:val="nil"/>
                </w:pBdr>
                <w:shd w:fill="auto" w:val="clear"/>
                <w:ind w:left="360" w:firstLine="0"/>
                <w:contextualSpacing w:val="0"/>
              </w:pPr>
            </w:pPrChange>
          </w:pPr>
          <w:r w:rsidDel="00000000" w:rsidR="00000000" w:rsidRPr="00000000">
            <w:fldChar w:fldCharType="begin"/>
            <w:instrText xml:space="preserve"> TOC \h \u \z \n </w:instrText>
            <w:fldChar w:fldCharType="separate"/>
          </w:r>
          <w:hyperlink w:anchor="_hw9z5kr7fwyc">
            <w:r w:rsidDel="00000000" w:rsidR="00000000" w:rsidRPr="00000000">
              <w:rPr>
                <w:color w:val="1155cc"/>
                <w:u w:val="single"/>
                <w:rtl w:val="0"/>
              </w:rPr>
              <w:t xml:space="preserve">1. Setup</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color w:val="1155cc"/>
              <w:u w:val="single"/>
            </w:rPr>
            <w:pPrChange w:author="Anonymous" w:id="0" w:date="2017-06-12T12:03:53Z">
              <w:pPr>
                <w:pBdr>
                  <w:top w:space="0" w:sz="0" w:val="nil"/>
                  <w:left w:space="0" w:sz="0" w:val="nil"/>
                  <w:bottom w:space="0" w:sz="0" w:val="nil"/>
                  <w:right w:space="0" w:sz="0" w:val="nil"/>
                  <w:between w:space="0" w:sz="0" w:val="nil"/>
                </w:pBdr>
                <w:shd w:fill="auto" w:val="clear"/>
                <w:ind w:left="360" w:firstLine="0"/>
                <w:contextualSpacing w:val="0"/>
              </w:pPr>
            </w:pPrChange>
          </w:pPr>
          <w:hyperlink w:anchor="_rotqnrgtayeg">
            <w:r w:rsidDel="00000000" w:rsidR="00000000" w:rsidRPr="00000000">
              <w:rPr>
                <w:color w:val="1155cc"/>
                <w:u w:val="single"/>
                <w:rtl w:val="0"/>
              </w:rPr>
              <w:t xml:space="preserve">2. Intrinsic Calibration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color w:val="1155cc"/>
              <w:u w:val="single"/>
            </w:rPr>
            <w:pPrChange w:author="Anonymous" w:id="0" w:date="2017-06-12T12:03:53Z">
              <w:pPr>
                <w:pBdr>
                  <w:top w:space="0" w:sz="0" w:val="nil"/>
                  <w:left w:space="0" w:sz="0" w:val="nil"/>
                  <w:bottom w:space="0" w:sz="0" w:val="nil"/>
                  <w:right w:space="0" w:sz="0" w:val="nil"/>
                  <w:between w:space="0" w:sz="0" w:val="nil"/>
                </w:pBdr>
                <w:shd w:fill="auto" w:val="clear"/>
                <w:ind w:left="360" w:firstLine="0"/>
                <w:contextualSpacing w:val="0"/>
              </w:pPr>
            </w:pPrChange>
          </w:pPr>
          <w:hyperlink w:anchor="_17kexsxeypis">
            <w:r w:rsidDel="00000000" w:rsidR="00000000" w:rsidRPr="00000000">
              <w:rPr>
                <w:color w:val="1155cc"/>
                <w:u w:val="single"/>
                <w:rtl w:val="0"/>
              </w:rPr>
              <w:t xml:space="preserve">3. Extrinsic Calibration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pPrChange w:author="Anonymous" w:id="0" w:date="2017-06-12T12:03:53Z">
          <w:pPr>
            <w:pBdr>
              <w:top w:space="0" w:sz="0" w:val="nil"/>
              <w:left w:space="0" w:sz="0" w:val="nil"/>
              <w:bottom w:space="0" w:sz="0" w:val="nil"/>
              <w:right w:space="0" w:sz="0" w:val="nil"/>
              <w:between w:space="0" w:sz="0" w:val="nil"/>
            </w:pBdr>
            <w:shd w:fill="auto" w:val="clear"/>
            <w:contextualSpacing w:val="0"/>
          </w:pPr>
        </w:pPrChange>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pPrChange w:author="Anonymous" w:id="0" w:date="2017-06-12T12:03:53Z">
          <w:pPr>
            <w:pBdr>
              <w:top w:space="0" w:sz="0" w:val="nil"/>
              <w:left w:space="0" w:sz="0" w:val="nil"/>
              <w:bottom w:space="0" w:sz="0" w:val="nil"/>
              <w:right w:space="0" w:sz="0" w:val="nil"/>
              <w:between w:space="0" w:sz="0" w:val="nil"/>
            </w:pBdr>
            <w:shd w:fill="auto" w:val="clear"/>
            <w:contextualSpacing w:val="0"/>
          </w:pPr>
        </w:pPrChange>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pPrChange w:author="Anonymous" w:id="0" w:date="2017-06-12T12:03:53Z">
          <w:pPr>
            <w:pBdr>
              <w:top w:space="0" w:sz="0" w:val="nil"/>
              <w:left w:space="0" w:sz="0" w:val="nil"/>
              <w:bottom w:space="0" w:sz="0" w:val="nil"/>
              <w:right w:space="0" w:sz="0" w:val="nil"/>
              <w:between w:space="0" w:sz="0" w:val="nil"/>
            </w:pBdr>
            <w:shd w:fill="auto" w:val="clear"/>
            <w:contextualSpacing w:val="0"/>
          </w:pPr>
        </w:pPrChange>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ind w:left="-7365" w:firstLine="0"/>
        <w:contextualSpacing w:val="0"/>
        <w:rPr/>
        <w:pPrChange w:author="Anonymous" w:id="0" w:date="2017-06-12T12:03:53Z">
          <w:pPr>
            <w:pStyle w:val="Heading1"/>
            <w:pBdr>
              <w:top w:space="0" w:sz="0" w:val="nil"/>
              <w:left w:space="0" w:sz="0" w:val="nil"/>
              <w:bottom w:space="0" w:sz="0" w:val="nil"/>
              <w:right w:space="0" w:sz="0" w:val="nil"/>
              <w:between w:space="0" w:sz="0" w:val="nil"/>
            </w:pBdr>
            <w:shd w:fill="auto" w:val="clear"/>
            <w:ind w:firstLine="720"/>
            <w:contextualSpacing w:val="0"/>
          </w:pPr>
        </w:pPrChange>
      </w:pPr>
      <w:bookmarkStart w:colFirst="0" w:colLast="0" w:name="_hw9z5kr7fwyc" w:id="1"/>
      <w:bookmarkEnd w:id="1"/>
      <w:r w:rsidDel="00000000" w:rsidR="00000000" w:rsidRPr="00000000">
        <w:rPr>
          <w:rtl w:val="0"/>
        </w:rPr>
        <w:t xml:space="preserve">1</w:t>
      </w:r>
      <w:r w:rsidDel="00000000" w:rsidR="00000000" w:rsidRPr="00000000">
        <w:rPr>
          <w:rtl w:val="0"/>
        </w:rPr>
        <w:t xml:space="preserve">. Setup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pPrChange w:author="Anonymous" w:id="0" w:date="2017-06-12T12:03:53Z">
          <w:pPr>
            <w:pBdr>
              <w:top w:space="0" w:sz="0" w:val="nil"/>
              <w:left w:space="0" w:sz="0" w:val="nil"/>
              <w:bottom w:space="0" w:sz="0" w:val="nil"/>
              <w:right w:space="0" w:sz="0" w:val="nil"/>
              <w:between w:space="0" w:sz="0" w:val="nil"/>
            </w:pBdr>
            <w:shd w:fill="auto" w:val="clear"/>
            <w:contextualSpacing w:val="0"/>
          </w:pPr>
        </w:pPrChange>
      </w:pPr>
      <w:r w:rsidDel="00000000" w:rsidR="00000000" w:rsidRPr="00000000">
        <w:rPr>
          <w:rtl w:val="0"/>
        </w:rPr>
        <w:t xml:space="preserve">This document assumes that the car setup is done up to </w:t>
      </w:r>
      <w:hyperlink r:id="rId7">
        <w:r w:rsidDel="00000000" w:rsidR="00000000" w:rsidRPr="00000000">
          <w:rPr>
            <w:color w:val="1155cc"/>
            <w:u w:val="single"/>
            <w:rtl w:val="0"/>
          </w:rPr>
          <w:t xml:space="preserve">Step 2.1</w:t>
        </w:r>
      </w:hyperlink>
      <w:r w:rsidDel="00000000" w:rsidR="00000000" w:rsidRPr="00000000">
        <w:rPr>
          <w:rtl w:val="0"/>
        </w:rPr>
        <w:t xml:space="preserve">.</w:t>
      </w:r>
      <w:ins w:author="luc bos" w:id="4" w:date="2017-04-21T15:58:38Z">
        <w:r w:rsidDel="00000000" w:rsidR="00000000" w:rsidRPr="00000000">
          <w:rPr>
            <w:rtl w:val="0"/>
          </w:rPr>
          <w:t xml:space="preserve"> </w:t>
        </w:r>
      </w:ins>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pPrChange w:author="Anonymous" w:id="0" w:date="2017-06-12T12:03:53Z">
          <w:pPr>
            <w:pBdr>
              <w:top w:space="0" w:sz="0" w:val="nil"/>
              <w:left w:space="0" w:sz="0" w:val="nil"/>
              <w:bottom w:space="0" w:sz="0" w:val="nil"/>
              <w:right w:space="0" w:sz="0" w:val="nil"/>
              <w:between w:space="0" w:sz="0" w:val="nil"/>
            </w:pBdr>
            <w:shd w:fill="auto" w:val="clear"/>
            <w:contextualSpacing w:val="0"/>
          </w:pPr>
        </w:pPrChange>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pPrChange w:author="Anonymous" w:id="0" w:date="2017-06-12T12:03:53Z">
          <w:pPr>
            <w:pBdr>
              <w:top w:space="0" w:sz="0" w:val="nil"/>
              <w:left w:space="0" w:sz="0" w:val="nil"/>
              <w:bottom w:space="0" w:sz="0" w:val="nil"/>
              <w:right w:space="0" w:sz="0" w:val="nil"/>
              <w:between w:space="0" w:sz="0" w:val="nil"/>
            </w:pBdr>
            <w:shd w:fill="auto" w:val="clear"/>
            <w:contextualSpacing w:val="0"/>
          </w:pPr>
        </w:pPrChange>
      </w:pPr>
      <w:r w:rsidDel="00000000" w:rsidR="00000000" w:rsidRPr="00000000">
        <w:rPr>
          <w:rtl w:val="0"/>
        </w:rPr>
        <w:t xml:space="preserve">We will use a checkerboard to do both intrinsic and extrinsic calibrations.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pPrChange w:author="Anonymous" w:id="0" w:date="2017-06-12T12:03:53Z">
          <w:pPr>
            <w:pBdr>
              <w:top w:space="0" w:sz="0" w:val="nil"/>
              <w:left w:space="0" w:sz="0" w:val="nil"/>
              <w:bottom w:space="0" w:sz="0" w:val="nil"/>
              <w:right w:space="0" w:sz="0" w:val="nil"/>
              <w:between w:space="0" w:sz="0" w:val="nil"/>
            </w:pBdr>
            <w:shd w:fill="auto" w:val="clear"/>
            <w:contextualSpacing w:val="0"/>
          </w:pPr>
        </w:pPrChange>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pPrChange w:author="Anonymous" w:id="0" w:date="2017-06-12T12:03:53Z">
          <w:pPr>
            <w:pBdr>
              <w:top w:space="0" w:sz="0" w:val="nil"/>
              <w:left w:space="0" w:sz="0" w:val="nil"/>
              <w:bottom w:space="0" w:sz="0" w:val="nil"/>
              <w:right w:space="0" w:sz="0" w:val="nil"/>
              <w:between w:space="0" w:sz="0" w:val="nil"/>
            </w:pBdr>
            <w:shd w:fill="auto" w:val="clear"/>
            <w:contextualSpacing w:val="0"/>
          </w:pPr>
        </w:pPrChange>
      </w:pPr>
      <w:r w:rsidDel="00000000" w:rsidR="00000000" w:rsidRPr="00000000">
        <w:rPr>
          <w:rtl w:val="0"/>
        </w:rPr>
        <w:t xml:space="preserve">Print </w:t>
      </w:r>
      <w:hyperlink r:id="rId8">
        <w:r w:rsidDel="00000000" w:rsidR="00000000" w:rsidRPr="00000000">
          <w:rPr>
            <w:color w:val="1155cc"/>
            <w:u w:val="single"/>
            <w:rtl w:val="0"/>
          </w:rPr>
          <w:t xml:space="preserve">calibration.pdf</w:t>
        </w:r>
      </w:hyperlink>
      <w:r w:rsidDel="00000000" w:rsidR="00000000" w:rsidRPr="00000000">
        <w:rPr>
          <w:rtl w:val="0"/>
        </w:rPr>
        <w:t xml:space="preserve"> with US letter paper. When you print it, don’t shrink or extend when print the pdf file. If it is properly printed, the side length of a black square should be 3.1 cm (about 1.22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pPrChange w:author="Anonymous" w:id="0" w:date="2017-06-12T12:03:53Z">
          <w:pPr>
            <w:pBdr>
              <w:top w:space="0" w:sz="0" w:val="nil"/>
              <w:left w:space="0" w:sz="0" w:val="nil"/>
              <w:bottom w:space="0" w:sz="0" w:val="nil"/>
              <w:right w:space="0" w:sz="0" w:val="nil"/>
              <w:between w:space="0" w:sz="0" w:val="nil"/>
            </w:pBdr>
            <w:shd w:fill="auto" w:val="clear"/>
            <w:contextualSpacing w:val="0"/>
          </w:pPr>
        </w:pPrChange>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pPrChange w:author="Anonymous" w:id="0" w:date="2017-06-12T12:03:53Z">
          <w:pPr>
            <w:pBdr>
              <w:top w:space="0" w:sz="0" w:val="nil"/>
              <w:left w:space="0" w:sz="0" w:val="nil"/>
              <w:bottom w:space="0" w:sz="0" w:val="nil"/>
              <w:right w:space="0" w:sz="0" w:val="nil"/>
              <w:between w:space="0" w:sz="0" w:val="nil"/>
            </w:pBdr>
            <w:shd w:fill="auto" w:val="clear"/>
            <w:contextualSpacing w:val="0"/>
          </w:pPr>
        </w:pPrChange>
      </w:pPr>
      <w:r w:rsidDel="00000000" w:rsidR="00000000" w:rsidRPr="00000000">
        <w:rPr>
          <w:rtl w:val="0"/>
        </w:rPr>
        <w:t xml:space="preserve">Put the two pages side by side on a planar surface as show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jc w:val="center"/>
        <w:rPr/>
        <w:pPrChange w:author="Anonymous" w:id="0" w:date="2017-06-12T12:03:53Z">
          <w:pPr>
            <w:pBdr>
              <w:top w:space="0" w:sz="0" w:val="nil"/>
              <w:left w:space="0" w:sz="0" w:val="nil"/>
              <w:bottom w:space="0" w:sz="0" w:val="nil"/>
              <w:right w:space="0" w:sz="0" w:val="nil"/>
              <w:between w:space="0" w:sz="0" w:val="nil"/>
            </w:pBdr>
            <w:shd w:fill="auto" w:val="clear"/>
            <w:contextualSpacing w:val="0"/>
            <w:jc w:val="center"/>
          </w:pPr>
        </w:pPrChange>
      </w:pPr>
      <w:r w:rsidDel="00000000" w:rsidR="00000000" w:rsidRPr="00000000">
        <w:rPr/>
        <mc:AlternateContent>
          <mc:Choice Requires="wpg">
            <w:drawing>
              <wp:inline distB="114300" distT="114300" distL="114300" distR="114300">
                <wp:extent cx="3848100" cy="2686050"/>
                <wp:effectExtent b="0" l="0" r="0" t="0"/>
                <wp:docPr id="4" name=""/>
                <a:graphic>
                  <a:graphicData uri="http://schemas.microsoft.com/office/word/2010/wordprocessingGroup">
                    <wpg:wgp>
                      <wpg:cNvGrpSpPr/>
                      <wpg:grpSpPr>
                        <a:xfrm>
                          <a:off x="704850" y="581025"/>
                          <a:ext cx="3848100" cy="2686050"/>
                          <a:chOff x="704850" y="581025"/>
                          <a:chExt cx="3829199" cy="2657400"/>
                        </a:xfrm>
                      </wpg:grpSpPr>
                      <wps:wsp>
                        <wps:cNvSpPr/>
                        <wps:cNvPr id="2" name="Shape 2"/>
                        <wps:spPr>
                          <a:xfrm>
                            <a:off x="704850" y="581025"/>
                            <a:ext cx="1914599" cy="26574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 name="Shape 3"/>
                        <wps:spPr>
                          <a:xfrm>
                            <a:off x="2619450" y="581025"/>
                            <a:ext cx="1914599" cy="26574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rot="10800000">
                            <a:off x="1419225" y="952574"/>
                            <a:ext cx="0" cy="1914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1419225" y="1909725"/>
                            <a:ext cx="1066799"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1233525" y="1428675"/>
                            <a:ext cx="3714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1233525" y="2390775"/>
                            <a:ext cx="3714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g:grpSp>
                        <wpg:cNvGrpSpPr/>
                        <wpg:grpSpPr>
                          <a:xfrm>
                            <a:off x="2729011" y="779409"/>
                            <a:ext cx="1695478" cy="2260637"/>
                            <a:chOff x="4905375" y="1381125"/>
                            <a:chExt cx="1114200" cy="1485600"/>
                          </a:xfrm>
                        </wpg:grpSpPr>
                        <wps:wsp>
                          <wps:cNvSpPr/>
                          <wps:cNvPr id="9" name="Shape 9"/>
                          <wps:spPr>
                            <a:xfrm>
                              <a:off x="4905375" y="1381125"/>
                              <a:ext cx="185700" cy="185700"/>
                            </a:xfrm>
                            <a:prstGeom prst="rect">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0" name="Shape 10"/>
                          <wps:spPr>
                            <a:xfrm>
                              <a:off x="5091075" y="1566825"/>
                              <a:ext cx="185700" cy="185700"/>
                            </a:xfrm>
                            <a:prstGeom prst="rect">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1" name="Shape 11"/>
                          <wps:spPr>
                            <a:xfrm>
                              <a:off x="5276775" y="1381125"/>
                              <a:ext cx="185700" cy="185700"/>
                            </a:xfrm>
                            <a:prstGeom prst="rect">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2" name="Shape 12"/>
                          <wps:spPr>
                            <a:xfrm>
                              <a:off x="4905375" y="1752525"/>
                              <a:ext cx="185700" cy="185700"/>
                            </a:xfrm>
                            <a:prstGeom prst="rect">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3" name="Shape 13"/>
                          <wps:spPr>
                            <a:xfrm>
                              <a:off x="5091075" y="1938225"/>
                              <a:ext cx="185700" cy="185700"/>
                            </a:xfrm>
                            <a:prstGeom prst="rect">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4" name="Shape 14"/>
                          <wps:spPr>
                            <a:xfrm>
                              <a:off x="5276775" y="1752525"/>
                              <a:ext cx="185700" cy="185700"/>
                            </a:xfrm>
                            <a:prstGeom prst="rect">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5" name="Shape 15"/>
                          <wps:spPr>
                            <a:xfrm>
                              <a:off x="4905375" y="2123925"/>
                              <a:ext cx="185700" cy="185700"/>
                            </a:xfrm>
                            <a:prstGeom prst="rect">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6" name="Shape 16"/>
                          <wps:spPr>
                            <a:xfrm>
                              <a:off x="5091075" y="2309625"/>
                              <a:ext cx="185700" cy="185700"/>
                            </a:xfrm>
                            <a:prstGeom prst="rect">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7" name="Shape 17"/>
                          <wps:spPr>
                            <a:xfrm>
                              <a:off x="5276775" y="2123925"/>
                              <a:ext cx="185700" cy="185700"/>
                            </a:xfrm>
                            <a:prstGeom prst="rect">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8" name="Shape 18"/>
                          <wps:spPr>
                            <a:xfrm>
                              <a:off x="4905375" y="2495325"/>
                              <a:ext cx="185700" cy="185700"/>
                            </a:xfrm>
                            <a:prstGeom prst="rect">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9" name="Shape 19"/>
                          <wps:spPr>
                            <a:xfrm>
                              <a:off x="5091075" y="2681025"/>
                              <a:ext cx="185700" cy="185700"/>
                            </a:xfrm>
                            <a:prstGeom prst="rect">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0" name="Shape 20"/>
                          <wps:spPr>
                            <a:xfrm>
                              <a:off x="5276775" y="2495325"/>
                              <a:ext cx="185700" cy="185700"/>
                            </a:xfrm>
                            <a:prstGeom prst="rect">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1" name="Shape 21"/>
                          <wps:spPr>
                            <a:xfrm>
                              <a:off x="5648175" y="1381125"/>
                              <a:ext cx="185700" cy="185700"/>
                            </a:xfrm>
                            <a:prstGeom prst="rect">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2" name="Shape 22"/>
                          <wps:spPr>
                            <a:xfrm>
                              <a:off x="5833875" y="1566825"/>
                              <a:ext cx="185700" cy="185700"/>
                            </a:xfrm>
                            <a:prstGeom prst="rect">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3" name="Shape 23"/>
                          <wps:spPr>
                            <a:xfrm>
                              <a:off x="5648175" y="1752525"/>
                              <a:ext cx="185700" cy="185700"/>
                            </a:xfrm>
                            <a:prstGeom prst="rect">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4" name="Shape 24"/>
                          <wps:spPr>
                            <a:xfrm>
                              <a:off x="5833875" y="1938225"/>
                              <a:ext cx="185700" cy="185700"/>
                            </a:xfrm>
                            <a:prstGeom prst="rect">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5" name="Shape 25"/>
                          <wps:spPr>
                            <a:xfrm>
                              <a:off x="5648175" y="2123925"/>
                              <a:ext cx="185700" cy="185700"/>
                            </a:xfrm>
                            <a:prstGeom prst="rect">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6" name="Shape 26"/>
                          <wps:spPr>
                            <a:xfrm>
                              <a:off x="5833875" y="2309625"/>
                              <a:ext cx="185700" cy="185700"/>
                            </a:xfrm>
                            <a:prstGeom prst="rect">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7" name="Shape 27"/>
                          <wps:spPr>
                            <a:xfrm>
                              <a:off x="5648175" y="2495325"/>
                              <a:ext cx="185700" cy="185700"/>
                            </a:xfrm>
                            <a:prstGeom prst="rect">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8" name="Shape 28"/>
                          <wps:spPr>
                            <a:xfrm>
                              <a:off x="5833875" y="2681025"/>
                              <a:ext cx="185700" cy="185700"/>
                            </a:xfrm>
                            <a:prstGeom prst="rect">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9" name="Shape 29"/>
                          <wps:spPr>
                            <a:xfrm>
                              <a:off x="5462475" y="1566825"/>
                              <a:ext cx="185700" cy="185700"/>
                            </a:xfrm>
                            <a:prstGeom prst="rect">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0" name="Shape 30"/>
                          <wps:spPr>
                            <a:xfrm>
                              <a:off x="5462475" y="1938225"/>
                              <a:ext cx="185700" cy="185700"/>
                            </a:xfrm>
                            <a:prstGeom prst="rect">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1" name="Shape 31"/>
                          <wps:spPr>
                            <a:xfrm>
                              <a:off x="5462475" y="2309625"/>
                              <a:ext cx="185700" cy="185700"/>
                            </a:xfrm>
                            <a:prstGeom prst="rect">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2" name="Shape 32"/>
                          <wps:spPr>
                            <a:xfrm>
                              <a:off x="5462475" y="2681025"/>
                              <a:ext cx="185700" cy="185700"/>
                            </a:xfrm>
                            <a:prstGeom prst="rect">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grpSp>
                        <wpg:cNvGrpSpPr/>
                        <wpg:grpSpPr>
                          <a:xfrm>
                            <a:off x="2729000" y="2802149"/>
                            <a:ext cx="238200" cy="237900"/>
                            <a:chOff x="2419325" y="3867374"/>
                            <a:chExt cx="238200" cy="237900"/>
                          </a:xfrm>
                        </wpg:grpSpPr>
                        <wps:wsp>
                          <wps:cNvCnPr/>
                          <wps:spPr>
                            <a:xfrm>
                              <a:off x="2419325" y="4105275"/>
                              <a:ext cx="2382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2419325" y="3867374"/>
                              <a:ext cx="0" cy="2379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g:grpSp>
                      <wps:wsp>
                        <wps:cNvSpPr txBox="1"/>
                        <wps:cNvPr id="36" name="Shape 36"/>
                        <wps:spPr>
                          <a:xfrm>
                            <a:off x="2309900" y="1833525"/>
                            <a:ext cx="238200" cy="2951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w:t>
                              </w:r>
                            </w:p>
                          </w:txbxContent>
                        </wps:txbx>
                        <wps:bodyPr anchorCtr="0" anchor="t" bIns="91425" lIns="91425" rIns="91425" tIns="91425"/>
                      </wps:wsp>
                      <wps:wsp>
                        <wps:cNvSpPr txBox="1"/>
                        <wps:cNvPr id="37" name="Shape 37"/>
                        <wps:spPr>
                          <a:xfrm>
                            <a:off x="2729000" y="2943075"/>
                            <a:ext cx="238200" cy="2951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w:t>
                              </w:r>
                            </w:p>
                          </w:txbxContent>
                        </wps:txbx>
                        <wps:bodyPr anchorCtr="0" anchor="t" bIns="91425" lIns="91425" rIns="91425" tIns="91425"/>
                      </wps:wsp>
                      <wps:wsp>
                        <wps:cNvSpPr txBox="1"/>
                        <wps:cNvPr id="38" name="Shape 38"/>
                        <wps:spPr>
                          <a:xfrm>
                            <a:off x="2548100" y="2724075"/>
                            <a:ext cx="238200" cy="2951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rIns="91425" tIns="91425"/>
                      </wps:wsp>
                      <wps:wsp>
                        <wps:cNvSpPr txBox="1"/>
                        <wps:cNvPr id="39" name="Shape 39"/>
                        <wps:spPr>
                          <a:xfrm>
                            <a:off x="1181025" y="876375"/>
                            <a:ext cx="238200" cy="2951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rIns="91425" tIns="91425"/>
                      </wps:wsp>
                    </wpg:wgp>
                  </a:graphicData>
                </a:graphic>
              </wp:inline>
            </w:drawing>
          </mc:Choice>
          <mc:Fallback>
            <w:drawing>
              <wp:inline distB="114300" distT="114300" distL="114300" distR="114300">
                <wp:extent cx="3848100" cy="2686050"/>
                <wp:effectExtent b="0" l="0" r="0" t="0"/>
                <wp:docPr id="4"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3848100" cy="2686050"/>
                        </a:xfrm>
                        <a:prstGeom prst="rect"/>
                        <a:ln/>
                      </pic:spPr>
                    </pic:pic>
                  </a:graphicData>
                </a:graphic>
              </wp:inline>
            </w:drawing>
          </mc:Fallback>
        </mc:AlternateContent>
      </w: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pPrChange w:author="Anonymous" w:id="0" w:date="2017-06-12T12:03:53Z">
          <w:pPr>
            <w:pBdr>
              <w:top w:space="0" w:sz="0" w:val="nil"/>
              <w:left w:space="0" w:sz="0" w:val="nil"/>
              <w:bottom w:space="0" w:sz="0" w:val="nil"/>
              <w:right w:space="0" w:sz="0" w:val="nil"/>
              <w:between w:space="0" w:sz="0" w:val="nil"/>
            </w:pBdr>
            <w:shd w:fill="auto" w:val="clear"/>
            <w:contextualSpacing w:val="0"/>
          </w:pPr>
        </w:pPrChange>
      </w:pPr>
      <w:r w:rsidDel="00000000" w:rsidR="00000000" w:rsidRPr="00000000">
        <w:rPr>
          <w:rtl w:val="0"/>
        </w:rPr>
        <w:t xml:space="preserve">A table will be a good place. Fix them on the table top so that they will not move during calibration. Make sure that coordinate frames are conforming.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pPrChange w:author="Anonymous" w:id="0" w:date="2017-06-12T12:03:53Z">
          <w:pPr>
            <w:pBdr>
              <w:top w:space="0" w:sz="0" w:val="nil"/>
              <w:left w:space="0" w:sz="0" w:val="nil"/>
              <w:bottom w:space="0" w:sz="0" w:val="nil"/>
              <w:right w:space="0" w:sz="0" w:val="nil"/>
              <w:between w:space="0" w:sz="0" w:val="nil"/>
            </w:pBdr>
            <w:shd w:fill="auto" w:val="clear"/>
            <w:contextualSpacing w:val="0"/>
          </w:pPr>
        </w:pPrChange>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pPrChange w:author="Anonymous" w:id="0" w:date="2017-06-12T12:03:53Z">
          <w:pPr>
            <w:pBdr>
              <w:top w:space="0" w:sz="0" w:val="nil"/>
              <w:left w:space="0" w:sz="0" w:val="nil"/>
              <w:bottom w:space="0" w:sz="0" w:val="nil"/>
              <w:right w:space="0" w:sz="0" w:val="nil"/>
              <w:between w:space="0" w:sz="0" w:val="nil"/>
            </w:pBdr>
            <w:shd w:fill="auto" w:val="clear"/>
            <w:contextualSpacing w:val="0"/>
          </w:pPr>
        </w:pPrChange>
      </w:pPr>
      <w:r w:rsidDel="00000000" w:rsidR="00000000" w:rsidRPr="00000000">
        <w:rPr>
          <w:rtl w:val="0"/>
        </w:rPr>
        <w:t xml:space="preserve">Install the </w:t>
      </w:r>
      <w:r w:rsidDel="00000000" w:rsidR="00000000" w:rsidRPr="00000000">
        <w:rPr>
          <w:rFonts w:ascii="Consolas" w:cs="Consolas" w:eastAsia="Consolas" w:hAnsi="Consolas"/>
          <w:rtl w:val="0"/>
        </w:rPr>
        <w:t xml:space="preserve">camera_calibration</w:t>
      </w:r>
      <w:r w:rsidDel="00000000" w:rsidR="00000000" w:rsidRPr="00000000">
        <w:rPr>
          <w:rtl w:val="0"/>
        </w:rPr>
        <w:t xml:space="preserve"> node (</w:t>
      </w:r>
      <w:hyperlink r:id="rId10">
        <w:r w:rsidDel="00000000" w:rsidR="00000000" w:rsidRPr="00000000">
          <w:rPr>
            <w:color w:val="1155cc"/>
            <w:u w:val="single"/>
            <w:rtl w:val="0"/>
          </w:rPr>
          <w:t xml:space="preserve">http://wiki.ros.org/camera_calibration</w:t>
        </w:r>
      </w:hyperlink>
      <w:r w:rsidDel="00000000" w:rsidR="00000000" w:rsidRPr="00000000">
        <w:rPr>
          <w:rtl w:val="0"/>
        </w:rPr>
        <w:t xml:space="preserve">) on your external machine (e.g. laptop) if not installed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rFonts w:ascii="Consolas" w:cs="Consolas" w:eastAsia="Consolas" w:hAnsi="Consolas"/>
        </w:rPr>
        <w:pPrChange w:author="Anonymous" w:id="0" w:date="2017-06-12T12:03:53Z">
          <w:pPr>
            <w:pBdr>
              <w:top w:space="0" w:sz="0" w:val="nil"/>
              <w:left w:space="0" w:sz="0" w:val="nil"/>
              <w:bottom w:space="0" w:sz="0" w:val="nil"/>
              <w:right w:space="0" w:sz="0" w:val="nil"/>
              <w:between w:space="0" w:sz="0" w:val="nil"/>
            </w:pBdr>
            <w:shd w:fill="auto" w:val="clear"/>
            <w:contextualSpacing w:val="0"/>
          </w:pPr>
        </w:pPrChange>
      </w:pPr>
      <w:r w:rsidDel="00000000" w:rsidR="00000000" w:rsidRPr="00000000">
        <w:rPr>
          <w:rFonts w:ascii="Consolas" w:cs="Consolas" w:eastAsia="Consolas" w:hAnsi="Consolas"/>
          <w:rtl w:val="0"/>
        </w:rPr>
        <w:tab/>
        <w:t xml:space="preserve">laptop $ sudo apt-get insta</w:t>
      </w:r>
      <w:r w:rsidDel="00000000" w:rsidR="00000000" w:rsidRPr="00000000">
        <w:rPr>
          <w:rFonts w:ascii="Consolas" w:cs="Consolas" w:eastAsia="Consolas" w:hAnsi="Consolas"/>
          <w:rtl w:val="0"/>
        </w:rPr>
        <w:t xml:space="preserve">l</w:t>
      </w:r>
      <w:r w:rsidDel="00000000" w:rsidR="00000000" w:rsidRPr="00000000">
        <w:rPr>
          <w:rFonts w:ascii="Consolas" w:cs="Consolas" w:eastAsia="Consolas" w:hAnsi="Consolas"/>
          <w:rtl w:val="0"/>
        </w:rPr>
        <w:t xml:space="preserve">l ros-indigo-camera-calibration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pPrChange w:author="Anonymous" w:id="0" w:date="2017-06-12T12:03:53Z">
          <w:pPr>
            <w:pBdr>
              <w:top w:space="0" w:sz="0" w:val="nil"/>
              <w:left w:space="0" w:sz="0" w:val="nil"/>
              <w:bottom w:space="0" w:sz="0" w:val="nil"/>
              <w:right w:space="0" w:sz="0" w:val="nil"/>
              <w:between w:space="0" w:sz="0" w:val="nil"/>
            </w:pBdr>
            <w:shd w:fill="auto" w:val="clear"/>
            <w:contextualSpacing w:val="0"/>
          </w:pPr>
        </w:pPrChange>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ind w:left="-7365" w:firstLine="0"/>
        <w:contextualSpacing w:val="0"/>
        <w:rPr>
          <w:rFonts w:ascii="Consolas" w:cs="Consolas" w:eastAsia="Consolas" w:hAnsi="Consolas"/>
          <w:strike w:val="1"/>
          <w:color w:val="b7b7b7"/>
        </w:rPr>
        <w:pPrChange w:author="Anonymous" w:id="0" w:date="2017-06-12T12:03:53Z">
          <w:pPr>
            <w:pStyle w:val="Heading1"/>
            <w:pBdr>
              <w:top w:space="0" w:sz="0" w:val="nil"/>
              <w:left w:space="0" w:sz="0" w:val="nil"/>
              <w:bottom w:space="0" w:sz="0" w:val="nil"/>
              <w:right w:space="0" w:sz="0" w:val="nil"/>
              <w:between w:space="0" w:sz="0" w:val="nil"/>
            </w:pBdr>
            <w:shd w:fill="auto" w:val="clear"/>
            <w:contextualSpacing w:val="0"/>
          </w:pPr>
        </w:pPrChange>
      </w:pPr>
      <w:bookmarkStart w:colFirst="0" w:colLast="0" w:name="_rotqnrgtayeg" w:id="2"/>
      <w:bookmarkEnd w:id="2"/>
      <w:r w:rsidDel="00000000" w:rsidR="00000000" w:rsidRPr="00000000">
        <w:rPr>
          <w:rtl w:val="0"/>
        </w:rPr>
        <w:t xml:space="preserve">2. Intrinsic Calibration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rFonts w:ascii="Consolas" w:cs="Consolas" w:eastAsia="Consolas" w:hAnsi="Consolas"/>
          <w:color w:val="ff9900"/>
        </w:rPr>
        <w:pPrChange w:author="Anonymous" w:id="0" w:date="2017-06-12T12:03:53Z">
          <w:pPr>
            <w:pBdr>
              <w:top w:space="0" w:sz="0" w:val="nil"/>
              <w:left w:space="0" w:sz="0" w:val="nil"/>
              <w:bottom w:space="0" w:sz="0" w:val="nil"/>
              <w:right w:space="0" w:sz="0" w:val="nil"/>
              <w:between w:space="0" w:sz="0" w:val="nil"/>
            </w:pBdr>
            <w:shd w:fill="auto" w:val="clear"/>
            <w:ind w:left="0" w:firstLine="0"/>
            <w:contextualSpacing w:val="0"/>
          </w:pPr>
        </w:pPrChange>
      </w:pPr>
      <w:r w:rsidDel="00000000" w:rsidR="00000000" w:rsidRPr="00000000">
        <w:rPr>
          <w:rFonts w:ascii="Consolas" w:cs="Consolas" w:eastAsia="Consolas" w:hAnsi="Consolas"/>
          <w:color w:val="ff9900"/>
          <w:rtl w:val="0"/>
        </w:rPr>
        <w:t xml:space="preserve">Update your duckiebot: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rFonts w:ascii="Consolas" w:cs="Consolas" w:eastAsia="Consolas" w:hAnsi="Consolas"/>
          <w:color w:val="ff9900"/>
        </w:rPr>
        <w:pPrChange w:author="Anonymous" w:id="0" w:date="2017-06-12T12:03:53Z">
          <w:pPr>
            <w:pBdr>
              <w:top w:space="0" w:sz="0" w:val="nil"/>
              <w:left w:space="0" w:sz="0" w:val="nil"/>
              <w:bottom w:space="0" w:sz="0" w:val="nil"/>
              <w:right w:space="0" w:sz="0" w:val="nil"/>
              <w:between w:space="0" w:sz="0" w:val="nil"/>
            </w:pBdr>
            <w:shd w:fill="auto" w:val="clear"/>
            <w:ind w:left="0" w:firstLine="0"/>
            <w:contextualSpacing w:val="0"/>
          </w:pPr>
        </w:pPrChange>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rFonts w:ascii="Consolas" w:cs="Consolas" w:eastAsia="Consolas" w:hAnsi="Consolas"/>
          <w:color w:val="ff9900"/>
        </w:rPr>
        <w:pPrChange w:author="Anonymous" w:id="0" w:date="2017-06-12T12:03:53Z">
          <w:pPr>
            <w:pBdr>
              <w:top w:space="0" w:sz="0" w:val="nil"/>
              <w:left w:space="0" w:sz="0" w:val="nil"/>
              <w:bottom w:space="0" w:sz="0" w:val="nil"/>
              <w:right w:space="0" w:sz="0" w:val="nil"/>
              <w:between w:space="0" w:sz="0" w:val="nil"/>
            </w:pBdr>
            <w:shd w:fill="auto" w:val="clear"/>
            <w:ind w:left="0" w:firstLine="0"/>
            <w:contextualSpacing w:val="0"/>
          </w:pPr>
        </w:pPrChange>
      </w:pPr>
      <w:r w:rsidDel="00000000" w:rsidR="00000000" w:rsidRPr="00000000">
        <w:rPr>
          <w:rFonts w:ascii="Consolas" w:cs="Consolas" w:eastAsia="Consolas" w:hAnsi="Consolas"/>
          <w:color w:val="ff9900"/>
          <w:rtl w:val="0"/>
        </w:rPr>
        <w:tab/>
        <w:t xml:space="preserve">duckiebot $ cd duckietown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rFonts w:ascii="Consolas" w:cs="Consolas" w:eastAsia="Consolas" w:hAnsi="Consolas"/>
          <w:color w:val="ff9900"/>
        </w:rPr>
        <w:pPrChange w:author="Anonymous" w:id="0" w:date="2017-06-12T12:03:53Z">
          <w:pPr>
            <w:pBdr>
              <w:top w:space="0" w:sz="0" w:val="nil"/>
              <w:left w:space="0" w:sz="0" w:val="nil"/>
              <w:bottom w:space="0" w:sz="0" w:val="nil"/>
              <w:right w:space="0" w:sz="0" w:val="nil"/>
              <w:between w:space="0" w:sz="0" w:val="nil"/>
            </w:pBdr>
            <w:shd w:fill="auto" w:val="clear"/>
            <w:ind w:left="720" w:firstLine="0"/>
            <w:contextualSpacing w:val="0"/>
          </w:pPr>
        </w:pPrChange>
      </w:pPr>
      <w:r w:rsidDel="00000000" w:rsidR="00000000" w:rsidRPr="00000000">
        <w:rPr>
          <w:rFonts w:ascii="Consolas" w:cs="Consolas" w:eastAsia="Consolas" w:hAnsi="Consolas"/>
          <w:color w:val="ff9900"/>
          <w:rtl w:val="0"/>
        </w:rPr>
        <w:t xml:space="preserve">duckiebot $ git checkout master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rFonts w:ascii="Consolas" w:cs="Consolas" w:eastAsia="Consolas" w:hAnsi="Consolas"/>
          <w:color w:val="ff9900"/>
        </w:rPr>
        <w:pPrChange w:author="Anonymous" w:id="0" w:date="2017-06-12T12:03:53Z">
          <w:pPr>
            <w:pBdr>
              <w:top w:space="0" w:sz="0" w:val="nil"/>
              <w:left w:space="0" w:sz="0" w:val="nil"/>
              <w:bottom w:space="0" w:sz="0" w:val="nil"/>
              <w:right w:space="0" w:sz="0" w:val="nil"/>
              <w:between w:space="0" w:sz="0" w:val="nil"/>
            </w:pBdr>
            <w:shd w:fill="auto" w:val="clear"/>
            <w:ind w:left="720" w:firstLine="0"/>
            <w:contextualSpacing w:val="0"/>
          </w:pPr>
        </w:pPrChange>
      </w:pPr>
      <w:r w:rsidDel="00000000" w:rsidR="00000000" w:rsidRPr="00000000">
        <w:rPr>
          <w:rFonts w:ascii="Consolas" w:cs="Consolas" w:eastAsia="Consolas" w:hAnsi="Consolas"/>
          <w:color w:val="ff9900"/>
          <w:rtl w:val="0"/>
        </w:rPr>
        <w:t xml:space="preserve">duckiebot $ git pull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rFonts w:ascii="Consolas" w:cs="Consolas" w:eastAsia="Consolas" w:hAnsi="Consolas"/>
          <w:color w:val="ff9900"/>
        </w:rPr>
        <w:pPrChange w:author="Anonymous" w:id="0" w:date="2017-06-12T12:03:53Z">
          <w:pPr>
            <w:pBdr>
              <w:top w:space="0" w:sz="0" w:val="nil"/>
              <w:left w:space="0" w:sz="0" w:val="nil"/>
              <w:bottom w:space="0" w:sz="0" w:val="nil"/>
              <w:right w:space="0" w:sz="0" w:val="nil"/>
              <w:between w:space="0" w:sz="0" w:val="nil"/>
            </w:pBdr>
            <w:shd w:fill="auto" w:val="clear"/>
            <w:ind w:left="720" w:firstLine="0"/>
            <w:contextualSpacing w:val="0"/>
          </w:pPr>
        </w:pPrChange>
      </w:pPr>
      <w:r w:rsidDel="00000000" w:rsidR="00000000" w:rsidRPr="00000000">
        <w:rPr>
          <w:rFonts w:ascii="Consolas" w:cs="Consolas" w:eastAsia="Consolas" w:hAnsi="Consolas"/>
          <w:color w:val="ff9900"/>
          <w:rtl w:val="0"/>
        </w:rPr>
        <w:t xml:space="preserve">duckiebot $ </w:t>
      </w:r>
      <w:ins w:author="Tim Xu" w:id="5" w:date="2016-12-30T14:51:39Z">
        <w:r w:rsidDel="00000000" w:rsidR="00000000" w:rsidRPr="00000000">
          <w:rPr>
            <w:rFonts w:ascii="Consolas" w:cs="Consolas" w:eastAsia="Consolas" w:hAnsi="Consolas"/>
            <w:color w:val="ff9900"/>
            <w:rtl w:val="0"/>
            <w:rPrChange w:author="Tim Xu" w:id="6" w:date="2016-12-30T14:51:39Z">
              <w:rPr>
                <w:rFonts w:ascii="Consolas" w:cs="Consolas" w:eastAsia="Consolas" w:hAnsi="Consolas"/>
                <w:color w:val="ff9900"/>
              </w:rPr>
            </w:rPrChange>
          </w:rPr>
          <w:t xml:space="preserve">make build-parallel</w:t>
        </w:r>
      </w:ins>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rFonts w:ascii="Consolas" w:cs="Consolas" w:eastAsia="Consolas" w:hAnsi="Consolas"/>
          <w:color w:val="ff9900"/>
        </w:rPr>
        <w:pPrChange w:author="Anonymous" w:id="0" w:date="2017-06-12T12:03:53Z">
          <w:pPr>
            <w:pBdr>
              <w:top w:space="0" w:sz="0" w:val="nil"/>
              <w:left w:space="0" w:sz="0" w:val="nil"/>
              <w:bottom w:space="0" w:sz="0" w:val="nil"/>
              <w:right w:space="0" w:sz="0" w:val="nil"/>
              <w:between w:space="0" w:sz="0" w:val="nil"/>
            </w:pBdr>
            <w:shd w:fill="auto" w:val="clear"/>
            <w:ind w:left="0" w:firstLine="0"/>
            <w:contextualSpacing w:val="0"/>
          </w:pPr>
        </w:pPrChange>
      </w:pPr>
      <w:r w:rsidDel="00000000" w:rsidR="00000000" w:rsidRPr="00000000">
        <w:rPr>
          <w:rFonts w:ascii="Consolas" w:cs="Consolas" w:eastAsia="Consolas" w:hAnsi="Consolas"/>
          <w:color w:val="ff9900"/>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rFonts w:ascii="Consolas" w:cs="Consolas" w:eastAsia="Consolas" w:hAnsi="Consolas"/>
          <w:color w:val="ff9900"/>
        </w:rPr>
        <w:pPrChange w:author="Anonymous" w:id="0" w:date="2017-06-12T12:03:53Z">
          <w:pPr>
            <w:pBdr>
              <w:top w:space="0" w:sz="0" w:val="nil"/>
              <w:left w:space="0" w:sz="0" w:val="nil"/>
              <w:bottom w:space="0" w:sz="0" w:val="nil"/>
              <w:right w:space="0" w:sz="0" w:val="nil"/>
              <w:between w:space="0" w:sz="0" w:val="nil"/>
            </w:pBdr>
            <w:shd w:fill="auto" w:val="clear"/>
            <w:ind w:left="0" w:firstLine="0"/>
            <w:contextualSpacing w:val="0"/>
          </w:pPr>
        </w:pPrChange>
      </w:pPr>
      <w:r w:rsidDel="00000000" w:rsidR="00000000" w:rsidRPr="00000000">
        <w:rPr>
          <w:rFonts w:ascii="Consolas" w:cs="Consolas" w:eastAsia="Consolas" w:hAnsi="Consolas"/>
          <w:color w:val="ff9900"/>
          <w:rtl w:val="0"/>
        </w:rPr>
        <w:t xml:space="preserve">On your laptop: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rFonts w:ascii="Consolas" w:cs="Consolas" w:eastAsia="Consolas" w:hAnsi="Consolas"/>
          <w:color w:val="ff9900"/>
        </w:rPr>
        <w:pPrChange w:author="Anonymous" w:id="0" w:date="2017-06-12T12:03:53Z">
          <w:pPr>
            <w:pBdr>
              <w:top w:space="0" w:sz="0" w:val="nil"/>
              <w:left w:space="0" w:sz="0" w:val="nil"/>
              <w:bottom w:space="0" w:sz="0" w:val="nil"/>
              <w:right w:space="0" w:sz="0" w:val="nil"/>
              <w:between w:space="0" w:sz="0" w:val="nil"/>
            </w:pBdr>
            <w:shd w:fill="auto" w:val="clear"/>
            <w:ind w:firstLine="720"/>
            <w:contextualSpacing w:val="0"/>
          </w:pPr>
        </w:pPrChange>
      </w:pPr>
      <w:r w:rsidDel="00000000" w:rsidR="00000000" w:rsidRPr="00000000">
        <w:rPr>
          <w:rFonts w:ascii="Consolas" w:cs="Consolas" w:eastAsia="Consolas" w:hAnsi="Consolas"/>
          <w:color w:val="ff9900"/>
          <w:rtl w:val="0"/>
        </w:rPr>
        <w:t xml:space="preserve">laptop $ cd ~/duckietown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rFonts w:ascii="Consolas" w:cs="Consolas" w:eastAsia="Consolas" w:hAnsi="Consolas"/>
          <w:color w:val="ff9900"/>
        </w:rPr>
        <w:pPrChange w:author="Anonymous" w:id="0" w:date="2017-06-12T12:03:53Z">
          <w:pPr>
            <w:pBdr>
              <w:top w:space="0" w:sz="0" w:val="nil"/>
              <w:left w:space="0" w:sz="0" w:val="nil"/>
              <w:bottom w:space="0" w:sz="0" w:val="nil"/>
              <w:right w:space="0" w:sz="0" w:val="nil"/>
              <w:between w:space="0" w:sz="0" w:val="nil"/>
            </w:pBdr>
            <w:shd w:fill="auto" w:val="clear"/>
            <w:ind w:firstLine="720"/>
            <w:contextualSpacing w:val="0"/>
          </w:pPr>
        </w:pPrChange>
      </w:pPr>
      <w:r w:rsidDel="00000000" w:rsidR="00000000" w:rsidRPr="00000000">
        <w:rPr>
          <w:rFonts w:ascii="Consolas" w:cs="Consolas" w:eastAsia="Consolas" w:hAnsi="Consolas"/>
          <w:color w:val="ff9900"/>
          <w:rtl w:val="0"/>
        </w:rPr>
        <w:t xml:space="preserve">laptop $ make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rFonts w:ascii="Consolas" w:cs="Consolas" w:eastAsia="Consolas" w:hAnsi="Consolas"/>
          <w:b w:val="1"/>
          <w:color w:val="ff9900"/>
        </w:rPr>
        <w:pPrChange w:author="Anonymous" w:id="0" w:date="2017-06-12T12:03:53Z">
          <w:pPr>
            <w:pBdr>
              <w:top w:space="0" w:sz="0" w:val="nil"/>
              <w:left w:space="0" w:sz="0" w:val="nil"/>
              <w:bottom w:space="0" w:sz="0" w:val="nil"/>
              <w:right w:space="0" w:sz="0" w:val="nil"/>
              <w:between w:space="0" w:sz="0" w:val="nil"/>
            </w:pBdr>
            <w:shd w:fill="auto" w:val="clear"/>
            <w:ind w:left="0" w:firstLine="0"/>
            <w:contextualSpacing w:val="0"/>
          </w:pPr>
        </w:pPrChange>
      </w:pPr>
      <w:r w:rsidDel="00000000" w:rsidR="00000000" w:rsidRPr="00000000">
        <w:rPr>
          <w:rFonts w:ascii="Consolas" w:cs="Consolas" w:eastAsia="Consolas" w:hAnsi="Consolas"/>
          <w:color w:val="ff9900"/>
          <w:rtl w:val="0"/>
        </w:rPr>
        <w:tab/>
        <w:t xml:space="preserve">laptop $ </w:t>
      </w:r>
      <w:r w:rsidDel="00000000" w:rsidR="00000000" w:rsidRPr="00000000">
        <w:rPr>
          <w:rFonts w:ascii="Consolas" w:cs="Consolas" w:eastAsia="Consolas" w:hAnsi="Consolas"/>
          <w:color w:val="ff9900"/>
          <w:rtl w:val="0"/>
        </w:rPr>
        <w:t xml:space="preserve">roslaunch duckietown intrinsic_calibration.launch</w:t>
      </w:r>
      <w:r w:rsidDel="00000000" w:rsidR="00000000" w:rsidRPr="00000000">
        <w:rPr>
          <w:rFonts w:ascii="Consolas" w:cs="Consolas" w:eastAsia="Consolas" w:hAnsi="Consolas"/>
          <w:color w:val="ff9900"/>
          <w:rtl w:val="0"/>
        </w:rPr>
        <w:t xml:space="preserve"> veh:=</w:t>
      </w:r>
      <w:r w:rsidDel="00000000" w:rsidR="00000000" w:rsidRPr="00000000">
        <w:rPr>
          <w:color w:val="ff9900"/>
          <w:rtl w:val="0"/>
        </w:rPr>
        <w:t xml:space="preserve">${VEHICLE_NAME} raw:=true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rFonts w:ascii="Consolas" w:cs="Consolas" w:eastAsia="Consolas" w:hAnsi="Consolas"/>
          <w:b w:val="1"/>
          <w:color w:val="ff9900"/>
        </w:rPr>
        <w:pPrChange w:author="Anonymous" w:id="0" w:date="2017-06-12T12:03:53Z">
          <w:pPr>
            <w:pBdr>
              <w:top w:space="0" w:sz="0" w:val="nil"/>
              <w:left w:space="0" w:sz="0" w:val="nil"/>
              <w:bottom w:space="0" w:sz="0" w:val="nil"/>
              <w:right w:space="0" w:sz="0" w:val="nil"/>
              <w:between w:space="0" w:sz="0" w:val="nil"/>
            </w:pBdr>
            <w:shd w:fill="auto" w:val="clear"/>
            <w:ind w:left="0" w:firstLine="0"/>
            <w:contextualSpacing w:val="0"/>
          </w:pPr>
        </w:pPrChange>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i w:val="1"/>
        </w:rPr>
        <w:pPrChange w:author="Anonymous" w:id="0" w:date="2017-06-12T12:03:53Z">
          <w:pPr>
            <w:pBdr>
              <w:top w:space="0" w:sz="0" w:val="nil"/>
              <w:left w:space="0" w:sz="0" w:val="nil"/>
              <w:bottom w:space="0" w:sz="0" w:val="nil"/>
              <w:right w:space="0" w:sz="0" w:val="nil"/>
              <w:between w:space="0" w:sz="0" w:val="nil"/>
            </w:pBdr>
            <w:shd w:fill="auto" w:val="clear"/>
            <w:contextualSpacing w:val="0"/>
          </w:pPr>
        </w:pPrChange>
      </w:pPr>
      <w:r w:rsidDel="00000000" w:rsidR="00000000" w:rsidRPr="00000000">
        <w:rPr>
          <w:i w:val="1"/>
          <w:rtl w:val="0"/>
        </w:rPr>
        <w:t xml:space="preserve">Note: do not run the above using byobu</w:t>
      </w:r>
      <w:ins w:author="何冠廷" w:id="7" w:date="2017-03-29T17:35:33Z">
        <w:r w:rsidDel="00000000" w:rsidR="00000000" w:rsidRPr="00000000">
          <w:rPr>
            <w:rtl w:val="0"/>
            <w:rPrChange w:author="何冠廷" w:id="8" w:date="2017-03-29T17:35:33Z">
              <w:rPr>
                <w:i w:val="1"/>
              </w:rPr>
            </w:rPrChange>
          </w:rPr>
          <w:t xml:space="preserve"> </w:t>
        </w:r>
      </w:ins>
      <w:r w:rsidDel="00000000" w:rsidR="00000000" w:rsidRPr="00000000">
        <w:rPr>
          <w:i w:val="1"/>
          <w:rtl w:val="0"/>
        </w:rPr>
        <w:t xml:space="preserve">, because the calibrator needs to access the screen.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pPrChange w:author="Anonymous" w:id="0" w:date="2017-06-12T12:03:53Z">
          <w:pPr>
            <w:pBdr>
              <w:top w:space="0" w:sz="0" w:val="nil"/>
              <w:left w:space="0" w:sz="0" w:val="nil"/>
              <w:bottom w:space="0" w:sz="0" w:val="nil"/>
              <w:right w:space="0" w:sz="0" w:val="nil"/>
              <w:between w:space="0" w:sz="0" w:val="nil"/>
            </w:pBdr>
            <w:shd w:fill="auto" w:val="clear"/>
            <w:contextualSpacing w:val="0"/>
          </w:pPr>
        </w:pPrChange>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pPrChange w:author="Anonymous" w:id="0" w:date="2017-06-12T12:03:53Z">
          <w:pPr>
            <w:pBdr>
              <w:top w:space="0" w:sz="0" w:val="nil"/>
              <w:left w:space="0" w:sz="0" w:val="nil"/>
              <w:bottom w:space="0" w:sz="0" w:val="nil"/>
              <w:right w:space="0" w:sz="0" w:val="nil"/>
              <w:between w:space="0" w:sz="0" w:val="nil"/>
            </w:pBdr>
            <w:shd w:fill="auto" w:val="clear"/>
            <w:contextualSpacing w:val="0"/>
          </w:pPr>
        </w:pPrChange>
      </w:pPr>
      <w:r w:rsidDel="00000000" w:rsidR="00000000" w:rsidRPr="00000000">
        <w:rPr>
          <w:rtl w:val="0"/>
        </w:rPr>
        <w:t xml:space="preserve">A window will pop up. Grab your Duckiebot and point the camera towards the checkerboard (or move the checkerb</w:t>
      </w:r>
      <w:del w:author="Anonymous" w:id="9" w:date="2017-02-24T06:50:30Z">
        <w:r w:rsidDel="00000000" w:rsidR="00000000" w:rsidRPr="00000000">
          <w:rPr>
            <w:rFonts w:ascii="Consolas" w:cs="Consolas" w:eastAsia="Consolas" w:hAnsi="Consolas"/>
            <w:color w:val="ff9900"/>
            <w:rtl w:val="0"/>
          </w:rPr>
          <w:delText xml:space="preserve">make build-parallel</w:delText>
        </w:r>
      </w:del>
      <w:r w:rsidDel="00000000" w:rsidR="00000000" w:rsidRPr="00000000">
        <w:rPr>
          <w:rtl w:val="0"/>
        </w:rPr>
        <w:t xml:space="preserve">oard in front of the duckiebot).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pPrChange w:author="Anonymous" w:id="0" w:date="2017-06-12T12:03:53Z">
          <w:pPr>
            <w:pBdr>
              <w:top w:space="0" w:sz="0" w:val="nil"/>
              <w:left w:space="0" w:sz="0" w:val="nil"/>
              <w:bottom w:space="0" w:sz="0" w:val="nil"/>
              <w:right w:space="0" w:sz="0" w:val="nil"/>
              <w:between w:space="0" w:sz="0" w:val="nil"/>
            </w:pBdr>
            <w:shd w:fill="auto" w:val="clear"/>
            <w:contextualSpacing w:val="0"/>
          </w:pPr>
        </w:pPrChange>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pPrChange w:author="Anonymous" w:id="0" w:date="2017-06-12T12:03:53Z">
          <w:pPr>
            <w:pBdr>
              <w:top w:space="0" w:sz="0" w:val="nil"/>
              <w:left w:space="0" w:sz="0" w:val="nil"/>
              <w:bottom w:space="0" w:sz="0" w:val="nil"/>
              <w:right w:space="0" w:sz="0" w:val="nil"/>
              <w:between w:space="0" w:sz="0" w:val="nil"/>
            </w:pBdr>
            <w:shd w:fill="auto" w:val="clear"/>
            <w:contextualSpacing w:val="0"/>
          </w:pPr>
        </w:pPrChange>
      </w:pPr>
      <w:r w:rsidDel="00000000" w:rsidR="00000000" w:rsidRPr="00000000">
        <w:rPr>
          <w:rtl w:val="0"/>
        </w:rPr>
        <w:t xml:space="preserve">Move it around the checkerboard. If the camera sees all corners of the checkerboard, it automatically collects data. For good calibration, we need to capture diverse views.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pPrChange w:author="Anonymous" w:id="0" w:date="2017-06-12T12:03:53Z">
          <w:pPr>
            <w:pBdr>
              <w:top w:space="0" w:sz="0" w:val="nil"/>
              <w:left w:space="0" w:sz="0" w:val="nil"/>
              <w:bottom w:space="0" w:sz="0" w:val="nil"/>
              <w:right w:space="0" w:sz="0" w:val="nil"/>
              <w:between w:space="0" w:sz="0" w:val="nil"/>
            </w:pBdr>
            <w:shd w:fill="auto" w:val="clear"/>
            <w:contextualSpacing w:val="0"/>
          </w:pPr>
        </w:pPrChange>
      </w:pPr>
      <w:ins w:author="Anonymous" w:id="10" w:date="2017-05-10T17:53:51Z">
        <w:r w:rsidDel="00000000" w:rsidR="00000000" w:rsidRPr="00000000">
          <w:rPr>
            <w:rtl w:val="0"/>
          </w:rPr>
          <w:t xml:space="preserve">  </w:t>
        </w:r>
      </w:ins>
      <w:ins w:author="Anonymous" w:id="11" w:date="2017-05-10T17:53:53Z">
        <w:r w:rsidDel="00000000" w:rsidR="00000000" w:rsidRPr="00000000">
          <w:rPr>
            <w:rtl w:val="0"/>
          </w:rPr>
          <w:t xml:space="preserve">Z</w:t>
        </w:r>
      </w:ins>
      <w:ins w:author="Anonymous" w:id="10" w:date="2017-05-10T17:53:51Z">
        <w:del w:author="Anonymous" w:id="11" w:date="2017-05-10T17:53:53Z">
          <w:r w:rsidDel="00000000" w:rsidR="00000000" w:rsidRPr="00000000">
            <w:rPr>
              <w:rtl w:val="0"/>
            </w:rPr>
            <w:delText xml:space="preserve">z</w:delText>
          </w:r>
        </w:del>
        <w:r w:rsidDel="00000000" w:rsidR="00000000" w:rsidRPr="00000000">
          <w:rPr>
            <w:rtl w:val="0"/>
          </w:rPr>
          <w:t xml:space="preserve">zxx</w:t>
        </w:r>
      </w:ins>
      <w:ins w:author="Anonymous" w:id="12" w:date="2017-05-10T17:53:53Z">
        <w:r w:rsidDel="00000000" w:rsidR="00000000" w:rsidRPr="00000000">
          <w:rPr>
            <w:rtl w:val="0"/>
          </w:rPr>
          <w:t xml:space="preserve">x </w:t>
        </w:r>
      </w:ins>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pPrChange w:author="Anonymous" w:id="0" w:date="2017-06-12T12:03:53Z">
          <w:pPr>
            <w:pBdr>
              <w:top w:space="0" w:sz="0" w:val="nil"/>
              <w:left w:space="0" w:sz="0" w:val="nil"/>
              <w:bottom w:space="0" w:sz="0" w:val="nil"/>
              <w:right w:space="0" w:sz="0" w:val="nil"/>
              <w:between w:space="0" w:sz="0" w:val="nil"/>
            </w:pBdr>
            <w:shd w:fill="auto" w:val="clear"/>
            <w:contextualSpacing w:val="0"/>
          </w:pPr>
        </w:pPrChange>
      </w:pPr>
      <w:r w:rsidDel="00000000" w:rsidR="00000000" w:rsidRPr="00000000">
        <w:rPr>
          <w:rtl w:val="0"/>
        </w:rPr>
        <w:t xml:space="preserve">As you move the car, you will see four bars on the upper right side increase. Each bar shows the observed range of the checkerboard in the camera’s field of view.</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365" w:firstLine="0"/>
        <w:contextualSpacing w:val="1"/>
        <w:rPr>
          <w:u w:val="none"/>
        </w:rPr>
        <w:pPrChange w:author="Anonymous" w:id="0" w:date="2017-06-12T12:03:53Z">
          <w:pPr>
            <w:numPr>
              <w:ilvl w:val="0"/>
              <w:numId w:val="1"/>
            </w:numPr>
            <w:pBdr>
              <w:top w:space="0" w:sz="0" w:val="nil"/>
              <w:left w:space="0" w:sz="0" w:val="nil"/>
              <w:bottom w:space="0" w:sz="0" w:val="nil"/>
              <w:right w:space="0" w:sz="0" w:val="nil"/>
              <w:between w:space="0" w:sz="0" w:val="nil"/>
            </w:pBdr>
            <w:shd w:fill="auto" w:val="clear"/>
            <w:ind w:left="720" w:hanging="360"/>
            <w:contextualSpacing w:val="1"/>
          </w:pPr>
        </w:pPrChange>
      </w:pPr>
      <w:r w:rsidDel="00000000" w:rsidR="00000000" w:rsidRPr="00000000">
        <w:rPr>
          <w:rtl w:val="0"/>
        </w:rPr>
        <w:t xml:space="preserve">X bar: the observed horizontal range (left - right)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365" w:firstLine="0"/>
        <w:contextualSpacing w:val="1"/>
        <w:rPr>
          <w:u w:val="none"/>
        </w:rPr>
        <w:pPrChange w:author="Anonymous" w:id="0" w:date="2017-06-12T12:03:53Z">
          <w:pPr>
            <w:numPr>
              <w:ilvl w:val="0"/>
              <w:numId w:val="1"/>
            </w:numPr>
            <w:pBdr>
              <w:top w:space="0" w:sz="0" w:val="nil"/>
              <w:left w:space="0" w:sz="0" w:val="nil"/>
              <w:bottom w:space="0" w:sz="0" w:val="nil"/>
              <w:right w:space="0" w:sz="0" w:val="nil"/>
              <w:between w:space="0" w:sz="0" w:val="nil"/>
            </w:pBdr>
            <w:shd w:fill="auto" w:val="clear"/>
            <w:ind w:left="720" w:hanging="360"/>
            <w:contextualSpacing w:val="1"/>
          </w:pPr>
        </w:pPrChange>
      </w:pPr>
      <w:r w:rsidDel="00000000" w:rsidR="00000000" w:rsidRPr="00000000">
        <w:rPr>
          <w:rtl w:val="0"/>
        </w:rPr>
        <w:t xml:space="preserve">Y bar: the observed vertical range (top - bottom)</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365" w:firstLine="0"/>
        <w:contextualSpacing w:val="1"/>
        <w:rPr>
          <w:u w:val="none"/>
        </w:rPr>
        <w:pPrChange w:author="Anonymous" w:id="0" w:date="2017-06-12T12:03:53Z">
          <w:pPr>
            <w:numPr>
              <w:ilvl w:val="0"/>
              <w:numId w:val="1"/>
            </w:numPr>
            <w:pBdr>
              <w:top w:space="0" w:sz="0" w:val="nil"/>
              <w:left w:space="0" w:sz="0" w:val="nil"/>
              <w:bottom w:space="0" w:sz="0" w:val="nil"/>
              <w:right w:space="0" w:sz="0" w:val="nil"/>
              <w:between w:space="0" w:sz="0" w:val="nil"/>
            </w:pBdr>
            <w:shd w:fill="auto" w:val="clear"/>
            <w:ind w:left="720" w:hanging="360"/>
            <w:contextualSpacing w:val="1"/>
          </w:pPr>
        </w:pPrChange>
      </w:pPr>
      <w:r w:rsidDel="00000000" w:rsidR="00000000" w:rsidRPr="00000000">
        <w:rPr>
          <w:rtl w:val="0"/>
        </w:rPr>
        <w:t xml:space="preserve">Size bar: the observed range in the checkerboard size (forward - backward from the camera direction)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365" w:firstLine="0"/>
        <w:contextualSpacing w:val="1"/>
        <w:rPr>
          <w:u w:val="none"/>
        </w:rPr>
        <w:pPrChange w:author="Anonymous" w:id="0" w:date="2017-06-12T12:03:53Z">
          <w:pPr>
            <w:numPr>
              <w:ilvl w:val="0"/>
              <w:numId w:val="1"/>
            </w:numPr>
            <w:pBdr>
              <w:top w:space="0" w:sz="0" w:val="nil"/>
              <w:left w:space="0" w:sz="0" w:val="nil"/>
              <w:bottom w:space="0" w:sz="0" w:val="nil"/>
              <w:right w:space="0" w:sz="0" w:val="nil"/>
              <w:between w:space="0" w:sz="0" w:val="nil"/>
            </w:pBdr>
            <w:shd w:fill="auto" w:val="clear"/>
            <w:ind w:left="720" w:hanging="360"/>
            <w:contextualSpacing w:val="1"/>
          </w:pPr>
        </w:pPrChange>
      </w:pPr>
      <w:r w:rsidDel="00000000" w:rsidR="00000000" w:rsidRPr="00000000">
        <w:rPr>
          <w:rtl w:val="0"/>
        </w:rPr>
        <w:t xml:space="preserve">Skew bar: the relative tilt between the checkerboard and the camera direction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pPrChange w:author="Anonymous" w:id="0" w:date="2017-06-12T12:03:53Z">
          <w:pPr>
            <w:pBdr>
              <w:top w:space="0" w:sz="0" w:val="nil"/>
              <w:left w:space="0" w:sz="0" w:val="nil"/>
              <w:bottom w:space="0" w:sz="0" w:val="nil"/>
              <w:right w:space="0" w:sz="0" w:val="nil"/>
              <w:between w:space="0" w:sz="0" w:val="nil"/>
            </w:pBdr>
            <w:shd w:fill="auto" w:val="clear"/>
            <w:contextualSpacing w:val="0"/>
          </w:pPr>
        </w:pPrChange>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jc w:val="center"/>
        <w:rPr/>
        <w:pPrChange w:author="Anonymous" w:id="0" w:date="2017-06-12T12:03:53Z">
          <w:pPr>
            <w:pBdr>
              <w:top w:space="0" w:sz="0" w:val="nil"/>
              <w:left w:space="0" w:sz="0" w:val="nil"/>
              <w:bottom w:space="0" w:sz="0" w:val="nil"/>
              <w:right w:space="0" w:sz="0" w:val="nil"/>
              <w:between w:space="0" w:sz="0" w:val="nil"/>
            </w:pBdr>
            <w:shd w:fill="auto" w:val="clear"/>
            <w:contextualSpacing w:val="0"/>
            <w:jc w:val="center"/>
          </w:pPr>
        </w:pPrChange>
      </w:pPr>
      <w:r w:rsidDel="00000000" w:rsidR="00000000" w:rsidRPr="00000000">
        <w:rPr/>
        <w:drawing>
          <wp:inline distB="114300" distT="114300" distL="114300" distR="114300">
            <wp:extent cx="2727237" cy="2131854"/>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727237" cy="2131854"/>
                    </a:xfrm>
                    <a:prstGeom prst="rect"/>
                    <a:ln/>
                  </pic:spPr>
                </pic:pic>
              </a:graphicData>
            </a:graphic>
          </wp:inline>
        </w:drawing>
      </w:r>
      <w:r w:rsidDel="00000000" w:rsidR="00000000" w:rsidRPr="00000000">
        <w:rPr/>
        <w:drawing>
          <wp:inline distB="114300" distT="114300" distL="114300" distR="114300">
            <wp:extent cx="2757145" cy="2146635"/>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757145" cy="214663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pPrChange w:author="Anonymous" w:id="0" w:date="2017-06-12T12:03:53Z">
          <w:pPr>
            <w:pBdr>
              <w:top w:space="0" w:sz="0" w:val="nil"/>
              <w:left w:space="0" w:sz="0" w:val="nil"/>
              <w:bottom w:space="0" w:sz="0" w:val="nil"/>
              <w:right w:space="0" w:sz="0" w:val="nil"/>
              <w:between w:space="0" w:sz="0" w:val="nil"/>
            </w:pBdr>
            <w:shd w:fill="auto" w:val="clear"/>
            <w:contextualSpacing w:val="0"/>
          </w:pPr>
        </w:pPrChange>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pPrChange w:author="Anonymous" w:id="0" w:date="2017-06-12T12:03:53Z">
          <w:pPr>
            <w:pBdr>
              <w:top w:space="0" w:sz="0" w:val="nil"/>
              <w:left w:space="0" w:sz="0" w:val="nil"/>
              <w:bottom w:space="0" w:sz="0" w:val="nil"/>
              <w:right w:space="0" w:sz="0" w:val="nil"/>
              <w:between w:space="0" w:sz="0" w:val="nil"/>
            </w:pBdr>
            <w:shd w:fill="auto" w:val="clear"/>
            <w:contextualSpacing w:val="0"/>
          </w:pPr>
        </w:pPrChange>
      </w:pPr>
      <w:r w:rsidDel="00000000" w:rsidR="00000000" w:rsidRPr="00000000">
        <w:rPr>
          <w:rtl w:val="0"/>
        </w:rPr>
        <w:t xml:space="preserve">Once you collected enough images, all bars on the upper right side will be </w:t>
      </w:r>
      <w:r w:rsidDel="00000000" w:rsidR="00000000" w:rsidRPr="00000000">
        <w:rPr>
          <w:highlight w:val="green"/>
          <w:rtl w:val="0"/>
        </w:rPr>
        <w:t xml:space="preserve">green</w:t>
      </w:r>
      <w:r w:rsidDel="00000000" w:rsidR="00000000" w:rsidRPr="00000000">
        <w:rPr>
          <w:rtl w:val="0"/>
        </w:rPr>
        <w:t xml:space="preserve"> and the ‘CALIBRATE’ button</w:t>
      </w:r>
      <w:r w:rsidDel="00000000" w:rsidR="00000000" w:rsidRPr="00000000">
        <w:rPr>
          <w:rtl w:val="0"/>
        </w:rPr>
        <w:t xml:space="preserve"> will be enabled. Press the ‘CALIBRATE’ button and it will do calibration. Depending on the n</w:t>
      </w:r>
      <w:r w:rsidDel="00000000" w:rsidR="00000000" w:rsidRPr="00000000">
        <w:rPr>
          <w:rtl w:val="0"/>
        </w:rPr>
        <w:t xml:space="preserve">umber of images collected, it may take more or less a minute. During the calibration, the window might be greyed out; wait. After the calibration, it will show rectified video (i.e. undistorted video).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pPrChange w:author="Anonymous" w:id="0" w:date="2017-06-12T12:03:53Z">
          <w:pPr>
            <w:pBdr>
              <w:top w:space="0" w:sz="0" w:val="nil"/>
              <w:left w:space="0" w:sz="0" w:val="nil"/>
              <w:bottom w:space="0" w:sz="0" w:val="nil"/>
              <w:right w:space="0" w:sz="0" w:val="nil"/>
              <w:between w:space="0" w:sz="0" w:val="nil"/>
            </w:pBdr>
            <w:shd w:fill="auto" w:val="clear"/>
            <w:contextualSpacing w:val="0"/>
          </w:pPr>
        </w:pPrChange>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rFonts w:ascii="Consolas" w:cs="Consolas" w:eastAsia="Consolas" w:hAnsi="Consolas"/>
        </w:rPr>
        <w:pPrChange w:author="Anonymous" w:id="0" w:date="2017-06-12T12:03:53Z">
          <w:pPr>
            <w:pBdr>
              <w:top w:space="0" w:sz="0" w:val="nil"/>
              <w:left w:space="0" w:sz="0" w:val="nil"/>
              <w:bottom w:space="0" w:sz="0" w:val="nil"/>
              <w:right w:space="0" w:sz="0" w:val="nil"/>
              <w:between w:space="0" w:sz="0" w:val="nil"/>
            </w:pBdr>
            <w:shd w:fill="auto" w:val="clear"/>
            <w:contextualSpacing w:val="0"/>
          </w:pPr>
        </w:pPrChange>
      </w:pPr>
      <w:r w:rsidDel="00000000" w:rsidR="00000000" w:rsidRPr="00000000">
        <w:rPr>
          <w:rtl w:val="0"/>
        </w:rPr>
        <w:t xml:space="preserve">If you are satisfied with the current calibration, press the </w:t>
      </w:r>
      <w:r w:rsidDel="00000000" w:rsidR="00000000" w:rsidRPr="00000000">
        <w:rPr>
          <w:b w:val="1"/>
          <w:rtl w:val="0"/>
        </w:rPr>
        <w:t xml:space="preserve">‘COMMIT’</w:t>
      </w:r>
      <w:r w:rsidDel="00000000" w:rsidR="00000000" w:rsidRPr="00000000">
        <w:rPr>
          <w:rtl w:val="0"/>
        </w:rPr>
        <w:t xml:space="preserve"> button. It will automatically save to calibration file on your car (</w:t>
      </w:r>
      <w:r w:rsidDel="00000000" w:rsidR="00000000" w:rsidRPr="00000000">
        <w:rPr>
          <w:b w:val="1"/>
          <w:rtl w:val="0"/>
        </w:rPr>
        <w:t xml:space="preserve">not on your external machine</w:t>
      </w:r>
      <w:r w:rsidDel="00000000" w:rsidR="00000000" w:rsidRPr="00000000">
        <w:rPr>
          <w:rtl w:val="0"/>
        </w:rPr>
        <w:t xml:space="preserve">). The location of the file is: </w:t>
      </w:r>
      <w:r w:rsidDel="00000000" w:rsidR="00000000" w:rsidRPr="00000000">
        <w:rPr>
          <w:rFonts w:ascii="Consolas" w:cs="Consolas" w:eastAsia="Consolas" w:hAnsi="Consolas"/>
          <w:rtl w:val="0"/>
        </w:rPr>
        <w:t xml:space="preserve">~/duckietown/catkin_ws/src</w:t>
      </w:r>
      <w:r w:rsidDel="00000000" w:rsidR="00000000" w:rsidRPr="00000000">
        <w:rPr>
          <w:rFonts w:ascii="Consolas" w:cs="Consolas" w:eastAsia="Consolas" w:hAnsi="Consolas"/>
          <w:rtl w:val="0"/>
        </w:rPr>
        <w:t xml:space="preserve">/duckietown/config/baseline/calibration/camera_intrinsic</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ff9900"/>
          <w:rtl w:val="0"/>
        </w:rPr>
        <w:t xml:space="preserve">${VEHICLE_NAME}</w:t>
      </w:r>
      <w:r w:rsidDel="00000000" w:rsidR="00000000" w:rsidRPr="00000000">
        <w:rPr>
          <w:rFonts w:ascii="Consolas" w:cs="Consolas" w:eastAsia="Consolas" w:hAnsi="Consolas"/>
          <w:rtl w:val="0"/>
        </w:rPr>
        <w:t xml:space="preserve">.yaml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rFonts w:ascii="Consolas" w:cs="Consolas" w:eastAsia="Consolas" w:hAnsi="Consolas"/>
        </w:rPr>
        <w:pPrChange w:author="Anonymous" w:id="0" w:date="2017-06-12T12:03:53Z">
          <w:pPr>
            <w:pBdr>
              <w:top w:space="0" w:sz="0" w:val="nil"/>
              <w:left w:space="0" w:sz="0" w:val="nil"/>
              <w:bottom w:space="0" w:sz="0" w:val="nil"/>
              <w:right w:space="0" w:sz="0" w:val="nil"/>
              <w:between w:space="0" w:sz="0" w:val="nil"/>
            </w:pBdr>
            <w:shd w:fill="auto" w:val="clear"/>
            <w:contextualSpacing w:val="0"/>
          </w:pPr>
        </w:pPrChange>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pPrChange w:author="Anonymous" w:id="0" w:date="2017-06-12T12:03:53Z">
          <w:pPr>
            <w:pBdr>
              <w:top w:space="0" w:sz="0" w:val="nil"/>
              <w:left w:space="0" w:sz="0" w:val="nil"/>
              <w:bottom w:space="0" w:sz="0" w:val="nil"/>
              <w:right w:space="0" w:sz="0" w:val="nil"/>
              <w:between w:space="0" w:sz="0" w:val="nil"/>
            </w:pBdr>
            <w:shd w:fill="auto" w:val="clear"/>
            <w:contextualSpacing w:val="0"/>
          </w:pPr>
        </w:pPrChange>
      </w:pPr>
      <w:r w:rsidDel="00000000" w:rsidR="00000000" w:rsidRPr="00000000">
        <w:rPr>
          <w:rtl w:val="0"/>
        </w:rPr>
        <w:t xml:space="preserve">Now let’s push the</w:t>
      </w:r>
      <w:r w:rsidDel="00000000" w:rsidR="00000000" w:rsidRPr="00000000">
        <w:rPr>
          <w:rFonts w:ascii="Consolas" w:cs="Consolas" w:eastAsia="Consolas" w:hAnsi="Consolas"/>
          <w:color w:val="ff9900"/>
          <w:rtl w:val="0"/>
        </w:rPr>
        <w:t xml:space="preserve">${VEHICLE_NAME}</w:t>
      </w:r>
      <w:r w:rsidDel="00000000" w:rsidR="00000000" w:rsidRPr="00000000">
        <w:rPr>
          <w:rFonts w:ascii="Consolas" w:cs="Consolas" w:eastAsia="Consolas" w:hAnsi="Consolas"/>
          <w:rtl w:val="0"/>
        </w:rPr>
        <w:t xml:space="preserve">.yaml</w:t>
      </w:r>
      <w:r w:rsidDel="00000000" w:rsidR="00000000" w:rsidRPr="00000000">
        <w:rPr>
          <w:rtl w:val="0"/>
        </w:rPr>
        <w:t xml:space="preserve"> file to git repository. Connect to your vehicle and push </w:t>
      </w:r>
      <w:r w:rsidDel="00000000" w:rsidR="00000000" w:rsidRPr="00000000">
        <w:rPr>
          <w:rFonts w:ascii="Consolas" w:cs="Consolas" w:eastAsia="Consolas" w:hAnsi="Consolas"/>
          <w:color w:val="ff9900"/>
          <w:rtl w:val="0"/>
        </w:rPr>
        <w:t xml:space="preserve">${VEHICLE_NAME}</w:t>
      </w:r>
      <w:r w:rsidDel="00000000" w:rsidR="00000000" w:rsidRPr="00000000">
        <w:rPr>
          <w:rFonts w:ascii="Consolas" w:cs="Consolas" w:eastAsia="Consolas" w:hAnsi="Consolas"/>
          <w:rtl w:val="0"/>
        </w:rPr>
        <w:t xml:space="preserve">.yaml</w:t>
      </w:r>
      <w:r w:rsidDel="00000000" w:rsidR="00000000" w:rsidRPr="00000000">
        <w:rPr>
          <w:rtl w:val="0"/>
        </w:rPr>
        <w:t xml:space="preserve"> to git, i.e. do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rFonts w:ascii="Consolas" w:cs="Consolas" w:eastAsia="Consolas" w:hAnsi="Consolas"/>
        </w:rPr>
        <w:pPrChange w:author="Anonymous" w:id="0" w:date="2017-06-12T12:03:53Z">
          <w:pPr>
            <w:pBdr>
              <w:top w:space="0" w:sz="0" w:val="nil"/>
              <w:left w:space="0" w:sz="0" w:val="nil"/>
              <w:bottom w:space="0" w:sz="0" w:val="nil"/>
              <w:right w:space="0" w:sz="0" w:val="nil"/>
              <w:between w:space="0" w:sz="0" w:val="nil"/>
            </w:pBdr>
            <w:shd w:fill="auto" w:val="clear"/>
            <w:ind w:left="720" w:firstLine="0"/>
            <w:contextualSpacing w:val="0"/>
          </w:pPr>
        </w:pPrChange>
      </w:pPr>
      <w:r w:rsidDel="00000000" w:rsidR="00000000" w:rsidRPr="00000000">
        <w:rPr>
          <w:rFonts w:ascii="Consolas" w:cs="Consolas" w:eastAsia="Consolas" w:hAnsi="Consolas"/>
          <w:rtl w:val="0"/>
        </w:rPr>
        <w:t xml:space="preserve">laptop $ ssh ubuntu@${VEHICLE_NAME}.local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rFonts w:ascii="Consolas" w:cs="Consolas" w:eastAsia="Consolas" w:hAnsi="Consolas"/>
        </w:rPr>
        <w:pPrChange w:author="Anonymous" w:id="0" w:date="2017-06-12T12:03:53Z">
          <w:pPr>
            <w:pBdr>
              <w:top w:space="0" w:sz="0" w:val="nil"/>
              <w:left w:space="0" w:sz="0" w:val="nil"/>
              <w:bottom w:space="0" w:sz="0" w:val="nil"/>
              <w:right w:space="0" w:sz="0" w:val="nil"/>
              <w:between w:space="0" w:sz="0" w:val="nil"/>
            </w:pBdr>
            <w:shd w:fill="auto" w:val="clear"/>
            <w:ind w:left="720" w:firstLine="0"/>
            <w:contextualSpacing w:val="0"/>
          </w:pPr>
        </w:pPrChange>
      </w:pPr>
      <w:r w:rsidDel="00000000" w:rsidR="00000000" w:rsidRPr="00000000">
        <w:rPr>
          <w:rFonts w:ascii="Consolas" w:cs="Consolas" w:eastAsia="Consolas" w:hAnsi="Consolas"/>
          <w:rtl w:val="0"/>
        </w:rPr>
        <w:t xml:space="preserve">duckiebot $ </w:t>
      </w:r>
      <w:r w:rsidDel="00000000" w:rsidR="00000000" w:rsidRPr="00000000">
        <w:rPr>
          <w:rFonts w:ascii="Consolas" w:cs="Consolas" w:eastAsia="Consolas" w:hAnsi="Consolas"/>
          <w:rtl w:val="0"/>
        </w:rPr>
        <w:t xml:space="preserve">cd ~/duckietown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rFonts w:ascii="Consolas" w:cs="Consolas" w:eastAsia="Consolas" w:hAnsi="Consolas"/>
        </w:rPr>
        <w:pPrChange w:author="Anonymous" w:id="0" w:date="2017-06-12T12:03:53Z">
          <w:pPr>
            <w:pBdr>
              <w:top w:space="0" w:sz="0" w:val="nil"/>
              <w:left w:space="0" w:sz="0" w:val="nil"/>
              <w:bottom w:space="0" w:sz="0" w:val="nil"/>
              <w:right w:space="0" w:sz="0" w:val="nil"/>
              <w:between w:space="0" w:sz="0" w:val="nil"/>
            </w:pBdr>
            <w:shd w:fill="auto" w:val="clear"/>
            <w:ind w:left="720" w:firstLine="0"/>
            <w:contextualSpacing w:val="0"/>
          </w:pPr>
        </w:pPrChange>
      </w:pPr>
      <w:r w:rsidDel="00000000" w:rsidR="00000000" w:rsidRPr="00000000">
        <w:rPr>
          <w:rFonts w:ascii="Consolas" w:cs="Consolas" w:eastAsia="Consolas" w:hAnsi="Consolas"/>
          <w:rtl w:val="0"/>
        </w:rPr>
        <w:t xml:space="preserve">duckiebot $ git pull</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rFonts w:ascii="Consolas" w:cs="Consolas" w:eastAsia="Consolas" w:hAnsi="Consolas"/>
        </w:rPr>
        <w:pPrChange w:author="Anonymous" w:id="0" w:date="2017-06-12T12:03:53Z">
          <w:pPr>
            <w:pBdr>
              <w:top w:space="0" w:sz="0" w:val="nil"/>
              <w:left w:space="0" w:sz="0" w:val="nil"/>
              <w:bottom w:space="0" w:sz="0" w:val="nil"/>
              <w:right w:space="0" w:sz="0" w:val="nil"/>
              <w:between w:space="0" w:sz="0" w:val="nil"/>
            </w:pBdr>
            <w:shd w:fill="auto" w:val="clear"/>
            <w:ind w:left="720" w:firstLine="0"/>
            <w:contextualSpacing w:val="0"/>
          </w:pPr>
        </w:pPrChange>
      </w:pPr>
      <w:r w:rsidDel="00000000" w:rsidR="00000000" w:rsidRPr="00000000">
        <w:rPr>
          <w:rFonts w:ascii="Consolas" w:cs="Consolas" w:eastAsia="Consolas" w:hAnsi="Consolas"/>
          <w:rtl w:val="0"/>
        </w:rPr>
        <w:t xml:space="preserve">vehicle </w:t>
      </w:r>
      <w:r w:rsidDel="00000000" w:rsidR="00000000" w:rsidRPr="00000000">
        <w:rPr>
          <w:rFonts w:ascii="Consolas" w:cs="Consolas" w:eastAsia="Consolas" w:hAnsi="Consolas"/>
          <w:rtl w:val="0"/>
        </w:rPr>
        <w:t xml:space="preserve">$ git add ~/duckietown/catkin_w</w:t>
      </w:r>
      <w:r w:rsidDel="00000000" w:rsidR="00000000" w:rsidRPr="00000000">
        <w:rPr>
          <w:rFonts w:ascii="Consolas" w:cs="Consolas" w:eastAsia="Consolas" w:hAnsi="Consolas"/>
          <w:rtl w:val="0"/>
        </w:rPr>
        <w:t xml:space="preserve">s/src/duck</w:t>
      </w:r>
      <w:r w:rsidDel="00000000" w:rsidR="00000000" w:rsidRPr="00000000">
        <w:rPr>
          <w:rFonts w:ascii="Consolas" w:cs="Consolas" w:eastAsia="Consolas" w:hAnsi="Consolas"/>
          <w:rtl w:val="0"/>
        </w:rPr>
        <w:t xml:space="preserve">ietown/config/baseline/calibration/camera_intrinsic/</w:t>
      </w:r>
      <w:r w:rsidDel="00000000" w:rsidR="00000000" w:rsidRPr="00000000">
        <w:rPr>
          <w:rFonts w:ascii="Consolas" w:cs="Consolas" w:eastAsia="Consolas" w:hAnsi="Consolas"/>
          <w:color w:val="ff9900"/>
          <w:rtl w:val="0"/>
        </w:rPr>
        <w:t xml:space="preserve">${VEHICLE_NAME}</w:t>
      </w:r>
      <w:r w:rsidDel="00000000" w:rsidR="00000000" w:rsidRPr="00000000">
        <w:rPr>
          <w:rFonts w:ascii="Consolas" w:cs="Consolas" w:eastAsia="Consolas" w:hAnsi="Consolas"/>
          <w:rtl w:val="0"/>
        </w:rPr>
        <w:t xml:space="preserve">.yaml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rFonts w:ascii="Consolas" w:cs="Consolas" w:eastAsia="Consolas" w:hAnsi="Consolas"/>
        </w:rPr>
        <w:pPrChange w:author="Anonymous" w:id="0" w:date="2017-06-12T12:03:53Z">
          <w:pPr>
            <w:pBdr>
              <w:top w:space="0" w:sz="0" w:val="nil"/>
              <w:left w:space="0" w:sz="0" w:val="nil"/>
              <w:bottom w:space="0" w:sz="0" w:val="nil"/>
              <w:right w:space="0" w:sz="0" w:val="nil"/>
              <w:between w:space="0" w:sz="0" w:val="nil"/>
            </w:pBdr>
            <w:shd w:fill="auto" w:val="clear"/>
            <w:ind w:left="720" w:firstLine="0"/>
            <w:contextualSpacing w:val="0"/>
          </w:pPr>
        </w:pPrChange>
      </w:pPr>
      <w:r w:rsidDel="00000000" w:rsidR="00000000" w:rsidRPr="00000000">
        <w:rPr>
          <w:rFonts w:ascii="Consolas" w:cs="Consolas" w:eastAsia="Consolas" w:hAnsi="Consolas"/>
          <w:rtl w:val="0"/>
        </w:rPr>
        <w:t xml:space="preserve">duckiebot $ git commit -m "add intrinsic calibration file of </w:t>
      </w:r>
      <w:r w:rsidDel="00000000" w:rsidR="00000000" w:rsidRPr="00000000">
        <w:rPr>
          <w:rFonts w:ascii="Consolas" w:cs="Consolas" w:eastAsia="Consolas" w:hAnsi="Consolas"/>
          <w:color w:val="ff9900"/>
          <w:rtl w:val="0"/>
        </w:rPr>
        <w:t xml:space="preserve">${VEHICLE_NAME}</w:t>
      </w: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rFonts w:ascii="Consolas" w:cs="Consolas" w:eastAsia="Consolas" w:hAnsi="Consolas"/>
        </w:rPr>
        <w:pPrChange w:author="Anonymous" w:id="0" w:date="2017-06-12T12:03:53Z">
          <w:pPr>
            <w:pBdr>
              <w:top w:space="0" w:sz="0" w:val="nil"/>
              <w:left w:space="0" w:sz="0" w:val="nil"/>
              <w:bottom w:space="0" w:sz="0" w:val="nil"/>
              <w:right w:space="0" w:sz="0" w:val="nil"/>
              <w:between w:space="0" w:sz="0" w:val="nil"/>
            </w:pBdr>
            <w:shd w:fill="auto" w:val="clear"/>
            <w:ind w:left="720" w:firstLine="0"/>
            <w:contextualSpacing w:val="0"/>
          </w:pPr>
        </w:pPrChange>
      </w:pPr>
      <w:r w:rsidDel="00000000" w:rsidR="00000000" w:rsidRPr="00000000">
        <w:rPr>
          <w:rFonts w:ascii="Consolas" w:cs="Consolas" w:eastAsia="Consolas" w:hAnsi="Consolas"/>
          <w:rtl w:val="0"/>
        </w:rPr>
        <w:t xml:space="preserve">duckiebot $ </w:t>
      </w:r>
      <w:r w:rsidDel="00000000" w:rsidR="00000000" w:rsidRPr="00000000">
        <w:rPr>
          <w:rFonts w:ascii="Consolas" w:cs="Consolas" w:eastAsia="Consolas" w:hAnsi="Consolas"/>
          <w:rtl w:val="0"/>
        </w:rPr>
        <w:t xml:space="preserve">git push</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ind w:left="-7365" w:firstLine="0"/>
        <w:contextualSpacing w:val="0"/>
        <w:rPr>
          <w:color w:val="2c2d30"/>
          <w:sz w:val="23"/>
          <w:szCs w:val="23"/>
          <w:shd w:fill="f9f9f9" w:val="clear"/>
        </w:rPr>
        <w:pPrChange w:author="Anonymous" w:id="0" w:date="2017-06-12T12:03:53Z">
          <w:pPr>
            <w:pStyle w:val="Heading1"/>
            <w:pBdr>
              <w:top w:space="0" w:sz="0" w:val="nil"/>
              <w:left w:space="0" w:sz="0" w:val="nil"/>
              <w:bottom w:space="0" w:sz="0" w:val="nil"/>
              <w:right w:space="0" w:sz="0" w:val="nil"/>
              <w:between w:space="0" w:sz="0" w:val="nil"/>
            </w:pBdr>
            <w:shd w:fill="auto" w:val="clear"/>
            <w:contextualSpacing w:val="0"/>
          </w:pPr>
        </w:pPrChange>
      </w:pPr>
      <w:bookmarkStart w:colFirst="0" w:colLast="0" w:name="_17kexsxeypis" w:id="3"/>
      <w:bookmarkEnd w:id="3"/>
      <w:r w:rsidDel="00000000" w:rsidR="00000000" w:rsidRPr="00000000">
        <w:rPr>
          <w:rtl w:val="0"/>
        </w:rPr>
        <w:t xml:space="preserve">3</w:t>
      </w:r>
      <w:r w:rsidDel="00000000" w:rsidR="00000000" w:rsidRPr="00000000">
        <w:rPr>
          <w:rtl w:val="0"/>
        </w:rPr>
        <w:t xml:space="preserve">. E</w:t>
      </w:r>
      <w:del w:author="Anonymous" w:id="13" w:date="2017-07-18T12:25:50Z">
        <w:r w:rsidDel="00000000" w:rsidR="00000000" w:rsidRPr="00000000">
          <w:rPr>
            <w:rtl w:val="0"/>
          </w:rPr>
          <w:delText xml:space="preserve">xtrinsic Cal</w:delText>
        </w:r>
      </w:del>
      <w:del w:author="Anonymous" w:id="14" w:date="2017-07-18T12:25:39Z">
        <w:r w:rsidDel="00000000" w:rsidR="00000000" w:rsidRPr="00000000">
          <w:rPr>
            <w:rtl w:val="0"/>
          </w:rPr>
          <w:delText xml:space="preserve">ibrat</w:delText>
        </w:r>
      </w:del>
      <w:del w:author="Anonymous" w:id="15" w:date="2017-07-18T12:25:35Z">
        <w:r w:rsidDel="00000000" w:rsidR="00000000" w:rsidRPr="00000000">
          <w:rPr>
            <w:rtl w:val="0"/>
          </w:rPr>
          <w:delText xml:space="preserve">i</w:delText>
        </w:r>
      </w:del>
      <w:del w:author="Anonymous" w:id="16" w:date="2017-07-18T12:25:33Z">
        <w:r w:rsidDel="00000000" w:rsidR="00000000" w:rsidRPr="00000000">
          <w:rPr>
            <w:rtl w:val="0"/>
          </w:rPr>
          <w:delText xml:space="preserve">o</w:delText>
        </w:r>
      </w:del>
      <w:del w:author="Anonymous" w:id="17" w:date="2017-07-18T12:25:30Z">
        <w:r w:rsidDel="00000000" w:rsidR="00000000" w:rsidRPr="00000000">
          <w:rPr>
            <w:rtl w:val="0"/>
          </w:rPr>
          <w:delText xml:space="preserve">n</w:delText>
        </w:r>
      </w:del>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pPrChange w:author="Anonymous" w:id="0" w:date="2017-06-12T12:03:53Z">
          <w:pPr>
            <w:pBdr>
              <w:top w:space="0" w:sz="0" w:val="nil"/>
              <w:left w:space="0" w:sz="0" w:val="nil"/>
              <w:bottom w:space="0" w:sz="0" w:val="nil"/>
              <w:right w:space="0" w:sz="0" w:val="nil"/>
              <w:between w:space="0" w:sz="0" w:val="nil"/>
            </w:pBdr>
            <w:shd w:fill="auto" w:val="clear"/>
            <w:contextualSpacing w:val="0"/>
          </w:pPr>
        </w:pPrChange>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b w:val="1"/>
          <w:shd w:fill="f4cccc" w:val="clear"/>
        </w:rPr>
        <w:pPrChange w:author="Anonymous" w:id="0" w:date="2017-06-12T12:03:53Z">
          <w:pPr>
            <w:pBdr>
              <w:top w:space="0" w:sz="0" w:val="nil"/>
              <w:left w:space="0" w:sz="0" w:val="nil"/>
              <w:bottom w:space="0" w:sz="0" w:val="nil"/>
              <w:right w:space="0" w:sz="0" w:val="nil"/>
              <w:between w:space="0" w:sz="0" w:val="nil"/>
            </w:pBdr>
            <w:shd w:fill="auto" w:val="clear"/>
            <w:contextualSpacing w:val="0"/>
          </w:pPr>
        </w:pPrChange>
      </w:pPr>
      <w:r w:rsidDel="00000000" w:rsidR="00000000" w:rsidRPr="00000000">
        <w:rPr>
          <w:b w:val="1"/>
          <w:shd w:fill="f4cccc" w:val="clear"/>
          <w:rtl w:val="0"/>
        </w:rPr>
        <w:t xml:space="preserve">Temporary step for Beta version: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shd w:fill="f4cccc" w:val="clear"/>
        </w:rPr>
        <w:pPrChange w:author="Anonymous" w:id="0" w:date="2017-06-12T12:03:53Z">
          <w:pPr>
            <w:pBdr>
              <w:top w:space="0" w:sz="0" w:val="nil"/>
              <w:left w:space="0" w:sz="0" w:val="nil"/>
              <w:bottom w:space="0" w:sz="0" w:val="nil"/>
              <w:right w:space="0" w:sz="0" w:val="nil"/>
              <w:between w:space="0" w:sz="0" w:val="nil"/>
            </w:pBdr>
            <w:shd w:fill="auto" w:val="clear"/>
            <w:contextualSpacing w:val="0"/>
          </w:pPr>
        </w:pPrChange>
      </w:pPr>
      <w:r w:rsidDel="00000000" w:rsidR="00000000" w:rsidRPr="00000000">
        <w:rPr>
          <w:shd w:fill="f4cccc" w:val="clear"/>
          <w:rtl w:val="0"/>
        </w:rPr>
        <w:t xml:space="preserve">The </w:t>
      </w:r>
      <w:r w:rsidDel="00000000" w:rsidR="00000000" w:rsidRPr="00000000">
        <w:rPr>
          <w:rFonts w:ascii="Consolas" w:cs="Consolas" w:eastAsia="Consolas" w:hAnsi="Consolas"/>
          <w:shd w:fill="f4cccc" w:val="clear"/>
          <w:rtl w:val="0"/>
        </w:rPr>
        <w:t xml:space="preserve">ground_projection </w:t>
      </w:r>
      <w:r w:rsidDel="00000000" w:rsidR="00000000" w:rsidRPr="00000000">
        <w:rPr>
          <w:shd w:fill="f4cccc" w:val="clear"/>
          <w:rtl w:val="0"/>
        </w:rPr>
        <w:t xml:space="preserve">node is still under development. It is developed in C++, and thus if there is change in the source code, you should re-compile the node. To compile catkin package, run </w:t>
      </w:r>
      <w:r w:rsidDel="00000000" w:rsidR="00000000" w:rsidRPr="00000000">
        <w:rPr>
          <w:rFonts w:ascii="Consolas" w:cs="Consolas" w:eastAsia="Consolas" w:hAnsi="Consolas"/>
          <w:shd w:fill="f4cccc" w:val="clear"/>
          <w:rtl w:val="0"/>
        </w:rPr>
        <w:t xml:space="preserve">catkin_make</w:t>
      </w:r>
      <w:r w:rsidDel="00000000" w:rsidR="00000000" w:rsidRPr="00000000">
        <w:rPr>
          <w:shd w:fill="f4cccc" w:val="clear"/>
          <w:rtl w:val="0"/>
        </w:rPr>
        <w:t xml:space="preserve"> in the </w:t>
      </w:r>
      <w:r w:rsidDel="00000000" w:rsidR="00000000" w:rsidRPr="00000000">
        <w:rPr>
          <w:rFonts w:ascii="Consolas" w:cs="Consolas" w:eastAsia="Consolas" w:hAnsi="Consolas"/>
          <w:shd w:fill="f4cccc" w:val="clear"/>
          <w:rtl w:val="0"/>
        </w:rPr>
        <w:t xml:space="preserve">catkin_ws</w:t>
      </w:r>
      <w:r w:rsidDel="00000000" w:rsidR="00000000" w:rsidRPr="00000000">
        <w:rPr>
          <w:shd w:fill="f4cccc" w:val="clear"/>
          <w:rtl w:val="0"/>
        </w:rPr>
        <w:t xml:space="preserve"> directory as: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rFonts w:ascii="Consolas" w:cs="Consolas" w:eastAsia="Consolas" w:hAnsi="Consolas"/>
          <w:shd w:fill="f4cccc" w:val="clear"/>
        </w:rPr>
        <w:pPrChange w:author="Anonymous" w:id="0" w:date="2017-06-12T12:03:53Z">
          <w:pPr>
            <w:pBdr>
              <w:top w:space="0" w:sz="0" w:val="nil"/>
              <w:left w:space="0" w:sz="0" w:val="nil"/>
              <w:bottom w:space="0" w:sz="0" w:val="nil"/>
              <w:right w:space="0" w:sz="0" w:val="nil"/>
              <w:between w:space="0" w:sz="0" w:val="nil"/>
            </w:pBdr>
            <w:shd w:fill="auto" w:val="clear"/>
            <w:ind w:left="720" w:firstLine="0"/>
            <w:contextualSpacing w:val="0"/>
          </w:pPr>
        </w:pPrChange>
      </w:pPr>
      <w:r w:rsidDel="00000000" w:rsidR="00000000" w:rsidRPr="00000000">
        <w:rPr>
          <w:rFonts w:ascii="Consolas" w:cs="Consolas" w:eastAsia="Consolas" w:hAnsi="Consolas"/>
          <w:shd w:fill="f4cccc" w:val="clear"/>
          <w:rtl w:val="0"/>
        </w:rPr>
        <w:t xml:space="preserve">$ cd ~/duckietown/catkin_ws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rFonts w:ascii="Consolas" w:cs="Consolas" w:eastAsia="Consolas" w:hAnsi="Consolas"/>
          <w:b w:val="1"/>
          <w:strike w:val="1"/>
          <w:color w:val="ff9900"/>
        </w:rPr>
        <w:pPrChange w:author="Anonymous" w:id="0" w:date="2017-06-12T12:03:53Z">
          <w:pPr>
            <w:pBdr>
              <w:top w:space="0" w:sz="0" w:val="nil"/>
              <w:left w:space="0" w:sz="0" w:val="nil"/>
              <w:bottom w:space="0" w:sz="0" w:val="nil"/>
              <w:right w:space="0" w:sz="0" w:val="nil"/>
              <w:between w:space="0" w:sz="0" w:val="nil"/>
            </w:pBdr>
            <w:shd w:fill="auto" w:val="clear"/>
            <w:ind w:left="720" w:firstLine="0"/>
            <w:contextualSpacing w:val="0"/>
          </w:pPr>
        </w:pPrChange>
      </w:pPr>
      <w:r w:rsidDel="00000000" w:rsidR="00000000" w:rsidRPr="00000000">
        <w:rPr>
          <w:rFonts w:ascii="Consolas" w:cs="Consolas" w:eastAsia="Consolas" w:hAnsi="Consolas"/>
          <w:shd w:fill="f4cccc" w:val="clear"/>
          <w:rtl w:val="0"/>
        </w:rPr>
        <w:t xml:space="preserve">$ catkin_make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pPrChange w:author="Anonymous" w:id="0" w:date="2017-06-12T12:03:53Z">
          <w:pPr>
            <w:pBdr>
              <w:top w:space="0" w:sz="0" w:val="nil"/>
              <w:left w:space="0" w:sz="0" w:val="nil"/>
              <w:bottom w:space="0" w:sz="0" w:val="nil"/>
              <w:right w:space="0" w:sz="0" w:val="nil"/>
              <w:between w:space="0" w:sz="0" w:val="nil"/>
            </w:pBdr>
            <w:shd w:fill="auto" w:val="clear"/>
            <w:contextualSpacing w:val="0"/>
          </w:pPr>
        </w:pPrChange>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pPrChange w:author="Anonymous" w:id="0" w:date="2017-06-12T12:03:53Z">
          <w:pPr>
            <w:pBdr>
              <w:top w:space="0" w:sz="0" w:val="nil"/>
              <w:left w:space="0" w:sz="0" w:val="nil"/>
              <w:bottom w:space="0" w:sz="0" w:val="nil"/>
              <w:right w:space="0" w:sz="0" w:val="nil"/>
              <w:between w:space="0" w:sz="0" w:val="nil"/>
            </w:pBdr>
            <w:shd w:fill="auto" w:val="clear"/>
            <w:contextualSpacing w:val="0"/>
          </w:pPr>
        </w:pPrChange>
      </w:pPr>
      <w:r w:rsidDel="00000000" w:rsidR="00000000" w:rsidRPr="00000000">
        <w:rPr>
          <w:rtl w:val="0"/>
        </w:rPr>
        <w:t xml:space="preserve">To run it, press Ctrl+C in the terminal launched </w:t>
      </w:r>
      <w:r w:rsidDel="00000000" w:rsidR="00000000" w:rsidRPr="00000000">
        <w:rPr>
          <w:rFonts w:ascii="Consolas" w:cs="Consolas" w:eastAsia="Consolas" w:hAnsi="Consolas"/>
          <w:rtl w:val="0"/>
        </w:rPr>
        <w:t xml:space="preserve">intrinsic_calibration.launch</w:t>
      </w:r>
      <w:r w:rsidDel="00000000" w:rsidR="00000000" w:rsidRPr="00000000">
        <w:rPr>
          <w:rtl w:val="0"/>
        </w:rPr>
        <w:t xml:space="preserve"> to exit the intrinsic calibration. Then launch camera on your external machine (laptop):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pPrChange w:author="Anonymous" w:id="0" w:date="2017-06-12T12:03:53Z">
          <w:pPr>
            <w:pBdr>
              <w:top w:space="0" w:sz="0" w:val="nil"/>
              <w:left w:space="0" w:sz="0" w:val="nil"/>
              <w:bottom w:space="0" w:sz="0" w:val="nil"/>
              <w:right w:space="0" w:sz="0" w:val="nil"/>
              <w:between w:space="0" w:sz="0" w:val="nil"/>
            </w:pBdr>
            <w:shd w:fill="auto" w:val="clear"/>
            <w:contextualSpacing w:val="0"/>
          </w:pPr>
        </w:pPrChange>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rFonts w:ascii="Consolas" w:cs="Consolas" w:eastAsia="Consolas" w:hAnsi="Consolas"/>
        </w:rPr>
        <w:pPrChange w:author="Anonymous" w:id="0" w:date="2017-06-12T12:03:53Z">
          <w:pPr>
            <w:pBdr>
              <w:top w:space="0" w:sz="0" w:val="nil"/>
              <w:left w:space="0" w:sz="0" w:val="nil"/>
              <w:bottom w:space="0" w:sz="0" w:val="nil"/>
              <w:right w:space="0" w:sz="0" w:val="nil"/>
              <w:between w:space="0" w:sz="0" w:val="nil"/>
            </w:pBdr>
            <w:shd w:fill="auto" w:val="clear"/>
            <w:contextualSpacing w:val="0"/>
          </w:pPr>
        </w:pPrChange>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b w:val="1"/>
          <w:rtl w:val="0"/>
        </w:rPr>
        <w:t xml:space="preserve">laptop</w:t>
      </w:r>
      <w:r w:rsidDel="00000000" w:rsidR="00000000" w:rsidRPr="00000000">
        <w:rPr>
          <w:rFonts w:ascii="Consolas" w:cs="Consolas" w:eastAsia="Consolas" w:hAnsi="Consolas"/>
          <w:rtl w:val="0"/>
        </w:rPr>
        <w:t xml:space="preserve"> $ roslaunch duckietown camera.launch raw:=1 veh:=</w:t>
      </w:r>
      <w:r w:rsidDel="00000000" w:rsidR="00000000" w:rsidRPr="00000000">
        <w:rPr>
          <w:rFonts w:ascii="Consolas" w:cs="Consolas" w:eastAsia="Consolas" w:hAnsi="Consolas"/>
          <w:color w:val="ff9900"/>
          <w:rtl w:val="0"/>
        </w:rPr>
        <w:t xml:space="preserve">${VEHICLE_NAME}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pPrChange w:author="Anonymous" w:id="0" w:date="2017-06-12T12:03:53Z">
          <w:pPr>
            <w:pBdr>
              <w:top w:space="0" w:sz="0" w:val="nil"/>
              <w:left w:space="0" w:sz="0" w:val="nil"/>
              <w:bottom w:space="0" w:sz="0" w:val="nil"/>
              <w:right w:space="0" w:sz="0" w:val="nil"/>
              <w:between w:space="0" w:sz="0" w:val="nil"/>
            </w:pBdr>
            <w:shd w:fill="auto" w:val="clear"/>
            <w:contextualSpacing w:val="0"/>
          </w:pPr>
        </w:pPrChange>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pPrChange w:author="Anonymous" w:id="0" w:date="2017-06-12T12:03:53Z">
          <w:pPr>
            <w:pBdr>
              <w:top w:space="0" w:sz="0" w:val="nil"/>
              <w:left w:space="0" w:sz="0" w:val="nil"/>
              <w:bottom w:space="0" w:sz="0" w:val="nil"/>
              <w:right w:space="0" w:sz="0" w:val="nil"/>
              <w:between w:space="0" w:sz="0" w:val="nil"/>
            </w:pBdr>
            <w:shd w:fill="auto" w:val="clear"/>
            <w:contextualSpacing w:val="0"/>
          </w:pPr>
        </w:pPrChange>
      </w:pPr>
      <w:r w:rsidDel="00000000" w:rsidR="00000000" w:rsidRPr="00000000">
        <w:rPr>
          <w:rtl w:val="0"/>
        </w:rPr>
        <w:t xml:space="preserve">And in another terminal, run </w:t>
      </w:r>
      <w:r w:rsidDel="00000000" w:rsidR="00000000" w:rsidRPr="00000000">
        <w:rPr>
          <w:rFonts w:ascii="Consolas" w:cs="Consolas" w:eastAsia="Consolas" w:hAnsi="Consolas"/>
          <w:rtl w:val="0"/>
        </w:rPr>
        <w:t xml:space="preserve">ground_projection</w:t>
      </w:r>
      <w:r w:rsidDel="00000000" w:rsidR="00000000" w:rsidRPr="00000000">
        <w:rPr>
          <w:rtl w:val="0"/>
        </w:rPr>
        <w:t xml:space="preserve"> node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pPrChange w:author="Anonymous" w:id="0" w:date="2017-06-12T12:03:53Z">
          <w:pPr>
            <w:pBdr>
              <w:top w:space="0" w:sz="0" w:val="nil"/>
              <w:left w:space="0" w:sz="0" w:val="nil"/>
              <w:bottom w:space="0" w:sz="0" w:val="nil"/>
              <w:right w:space="0" w:sz="0" w:val="nil"/>
              <w:between w:space="0" w:sz="0" w:val="nil"/>
            </w:pBdr>
            <w:shd w:fill="auto" w:val="clear"/>
            <w:contextualSpacing w:val="0"/>
          </w:pPr>
        </w:pPrChange>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rFonts w:ascii="Consolas" w:cs="Consolas" w:eastAsia="Consolas" w:hAnsi="Consolas"/>
          <w:b w:val="1"/>
        </w:rPr>
        <w:pPrChange w:author="Anonymous" w:id="0" w:date="2017-06-12T12:03:53Z">
          <w:pPr>
            <w:pBdr>
              <w:top w:space="0" w:sz="0" w:val="nil"/>
              <w:left w:space="0" w:sz="0" w:val="nil"/>
              <w:bottom w:space="0" w:sz="0" w:val="nil"/>
              <w:right w:space="0" w:sz="0" w:val="nil"/>
              <w:between w:space="0" w:sz="0" w:val="nil"/>
            </w:pBdr>
            <w:shd w:fill="auto" w:val="clear"/>
            <w:ind w:firstLine="720"/>
            <w:contextualSpacing w:val="0"/>
          </w:pPr>
        </w:pPrChange>
      </w:pPr>
      <w:r w:rsidDel="00000000" w:rsidR="00000000" w:rsidRPr="00000000">
        <w:rPr>
          <w:rFonts w:ascii="Consolas" w:cs="Consolas" w:eastAsia="Consolas" w:hAnsi="Consolas"/>
          <w:b w:val="1"/>
          <w:rtl w:val="0"/>
        </w:rPr>
        <w:t xml:space="preserve">laptop</w:t>
      </w:r>
      <w:r w:rsidDel="00000000" w:rsidR="00000000" w:rsidRPr="00000000">
        <w:rPr>
          <w:rFonts w:ascii="Consolas" w:cs="Consolas" w:eastAsia="Consolas" w:hAnsi="Consolas"/>
          <w:rtl w:val="0"/>
        </w:rPr>
        <w:t xml:space="preserve"> $ roslaunch ground_projection ground_projection.launch  veh:=</w:t>
      </w:r>
      <w:r w:rsidDel="00000000" w:rsidR="00000000" w:rsidRPr="00000000">
        <w:rPr>
          <w:rFonts w:ascii="Consolas" w:cs="Consolas" w:eastAsia="Consolas" w:hAnsi="Consolas"/>
          <w:color w:val="ff9900"/>
          <w:rtl w:val="0"/>
        </w:rPr>
        <w:t xml:space="preserve">${VEHICLE_NAME}</w:t>
      </w:r>
      <w:r w:rsidDel="00000000" w:rsidR="00000000" w:rsidRPr="00000000">
        <w:rPr>
          <w:rFonts w:ascii="Consolas" w:cs="Consolas" w:eastAsia="Consolas" w:hAnsi="Consolas"/>
          <w:b w:val="1"/>
          <w:rtl w:val="0"/>
        </w:rPr>
        <w:t xml:space="preserve"> local:=1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color w:val="2c2d30"/>
          <w:shd w:fill="f9f9f9" w:val="clear"/>
        </w:rPr>
        <w:pPrChange w:author="Anonymous" w:id="0" w:date="2017-06-12T12:03:53Z">
          <w:pPr>
            <w:pBdr>
              <w:top w:space="0" w:sz="0" w:val="nil"/>
              <w:left w:space="0" w:sz="0" w:val="nil"/>
              <w:bottom w:space="0" w:sz="0" w:val="nil"/>
              <w:right w:space="0" w:sz="0" w:val="nil"/>
              <w:between w:space="0" w:sz="0" w:val="nil"/>
            </w:pBdr>
            <w:shd w:fill="auto" w:val="clear"/>
            <w:contextualSpacing w:val="0"/>
          </w:pPr>
        </w:pPrChange>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color w:val="2c2d30"/>
          <w:shd w:fill="f9f9f9" w:val="clear"/>
        </w:rPr>
        <w:pPrChange w:author="Anonymous" w:id="0" w:date="2017-06-12T12:03:53Z">
          <w:pPr>
            <w:pBdr>
              <w:top w:space="0" w:sz="0" w:val="nil"/>
              <w:left w:space="0" w:sz="0" w:val="nil"/>
              <w:bottom w:space="0" w:sz="0" w:val="nil"/>
              <w:right w:space="0" w:sz="0" w:val="nil"/>
              <w:between w:space="0" w:sz="0" w:val="nil"/>
            </w:pBdr>
            <w:shd w:fill="auto" w:val="clear"/>
            <w:contextualSpacing w:val="0"/>
          </w:pPr>
        </w:pPrChange>
      </w:pPr>
      <w:r w:rsidDel="00000000" w:rsidR="00000000" w:rsidRPr="00000000">
        <w:rPr>
          <w:color w:val="2c2d30"/>
          <w:shd w:fill="f9f9f9" w:val="clear"/>
          <w:rtl w:val="0"/>
        </w:rPr>
        <w:t xml:space="preserve">You will see new ros topics: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color w:val="2c2d30"/>
          <w:shd w:fill="f9f9f9" w:val="clear"/>
        </w:rPr>
        <w:pPrChange w:author="Anonymous" w:id="0" w:date="2017-06-12T12:03:53Z">
          <w:pPr>
            <w:pBdr>
              <w:top w:space="0" w:sz="0" w:val="nil"/>
              <w:left w:space="0" w:sz="0" w:val="nil"/>
              <w:bottom w:space="0" w:sz="0" w:val="nil"/>
              <w:right w:space="0" w:sz="0" w:val="nil"/>
              <w:between w:space="0" w:sz="0" w:val="nil"/>
            </w:pBdr>
            <w:shd w:fill="auto" w:val="clear"/>
            <w:contextualSpacing w:val="0"/>
          </w:pPr>
        </w:pPrChange>
      </w:pPr>
      <w:r w:rsidDel="00000000" w:rsidR="00000000" w:rsidRPr="00000000">
        <w:rPr>
          <w:color w:val="2c2d30"/>
          <w:shd w:fill="f9f9f9" w:val="clear"/>
          <w:rtl w:val="0"/>
        </w:rPr>
        <w:t xml:space="preserve">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color w:val="2c2d30"/>
        </w:rPr>
        <w:pPrChange w:author="Anonymous" w:id="0" w:date="2017-06-12T12:03:53Z">
          <w:pPr>
            <w:pBdr>
              <w:top w:space="0" w:sz="0" w:val="nil"/>
              <w:left w:space="0" w:sz="0" w:val="nil"/>
              <w:bottom w:space="0" w:sz="0" w:val="nil"/>
              <w:right w:space="0" w:sz="0" w:val="nil"/>
              <w:between w:space="0" w:sz="0" w:val="nil"/>
            </w:pBdr>
            <w:shd w:fill="auto" w:val="clear"/>
            <w:ind w:left="0" w:firstLine="720"/>
            <w:contextualSpacing w:val="0"/>
          </w:pPr>
        </w:pPrChange>
      </w:pPr>
      <w:r w:rsidDel="00000000" w:rsidR="00000000" w:rsidRPr="00000000">
        <w:rPr>
          <w:rFonts w:ascii="Consolas" w:cs="Consolas" w:eastAsia="Consolas" w:hAnsi="Consolas"/>
          <w:color w:val="2c2d30"/>
          <w:rtl w:val="0"/>
        </w:rPr>
        <w:t xml:space="preserve">$ rostopic list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rFonts w:ascii="Consolas" w:cs="Consolas" w:eastAsia="Consolas" w:hAnsi="Consolas"/>
          <w:color w:val="2c2d30"/>
        </w:rPr>
        <w:pPrChange w:author="Anonymous" w:id="0" w:date="2017-06-12T12:03:53Z">
          <w:pPr>
            <w:pBdr>
              <w:top w:space="0" w:sz="0" w:val="nil"/>
              <w:left w:space="0" w:sz="0" w:val="nil"/>
              <w:bottom w:space="0" w:sz="0" w:val="nil"/>
              <w:right w:space="0" w:sz="0" w:val="nil"/>
              <w:between w:space="0" w:sz="0" w:val="nil"/>
            </w:pBdr>
            <w:shd w:fill="auto" w:val="clear"/>
            <w:ind w:left="720" w:firstLine="0"/>
            <w:contextualSpacing w:val="0"/>
          </w:pPr>
        </w:pPrChange>
      </w:pPr>
      <w:r w:rsidDel="00000000" w:rsidR="00000000" w:rsidRPr="00000000">
        <w:rPr>
          <w:rFonts w:ascii="Consolas" w:cs="Consolas" w:eastAsia="Consolas" w:hAnsi="Consolas"/>
          <w:color w:val="2c2d30"/>
          <w:rtl w:val="0"/>
        </w:rPr>
        <w:t xml:space="preserve">/</w:t>
      </w:r>
      <w:r w:rsidDel="00000000" w:rsidR="00000000" w:rsidRPr="00000000">
        <w:rPr>
          <w:rFonts w:ascii="Consolas" w:cs="Consolas" w:eastAsia="Consolas" w:hAnsi="Consolas"/>
          <w:color w:val="ff9900"/>
          <w:rtl w:val="0"/>
        </w:rPr>
        <w:t xml:space="preserve">&lt;VEHICLE_NAME&gt;</w:t>
      </w:r>
      <w:r w:rsidDel="00000000" w:rsidR="00000000" w:rsidRPr="00000000">
        <w:rPr>
          <w:rFonts w:ascii="Consolas" w:cs="Consolas" w:eastAsia="Consolas" w:hAnsi="Consolas"/>
          <w:color w:val="2c2d30"/>
          <w:rtl w:val="0"/>
        </w:rPr>
        <w:t xml:space="preserve">/camera_node/camera_info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rFonts w:ascii="Consolas" w:cs="Consolas" w:eastAsia="Consolas" w:hAnsi="Consolas"/>
          <w:color w:val="2c2d30"/>
        </w:rPr>
        <w:pPrChange w:author="Anonymous" w:id="0" w:date="2017-06-12T12:03:53Z">
          <w:pPr>
            <w:pBdr>
              <w:top w:space="0" w:sz="0" w:val="nil"/>
              <w:left w:space="0" w:sz="0" w:val="nil"/>
              <w:bottom w:space="0" w:sz="0" w:val="nil"/>
              <w:right w:space="0" w:sz="0" w:val="nil"/>
              <w:between w:space="0" w:sz="0" w:val="nil"/>
            </w:pBdr>
            <w:shd w:fill="auto" w:val="clear"/>
            <w:ind w:left="720" w:firstLine="0"/>
            <w:contextualSpacing w:val="0"/>
          </w:pPr>
        </w:pPrChange>
      </w:pPr>
      <w:r w:rsidDel="00000000" w:rsidR="00000000" w:rsidRPr="00000000">
        <w:rPr>
          <w:rFonts w:ascii="Consolas" w:cs="Consolas" w:eastAsia="Consolas" w:hAnsi="Consolas"/>
          <w:color w:val="2c2d30"/>
          <w:rtl w:val="0"/>
        </w:rPr>
        <w:t xml:space="preserve">/</w:t>
      </w:r>
      <w:r w:rsidDel="00000000" w:rsidR="00000000" w:rsidRPr="00000000">
        <w:rPr>
          <w:rFonts w:ascii="Consolas" w:cs="Consolas" w:eastAsia="Consolas" w:hAnsi="Consolas"/>
          <w:color w:val="ff9900"/>
          <w:rtl w:val="0"/>
        </w:rPr>
        <w:t xml:space="preserve">&lt;VEHICLE_NAME&gt;</w:t>
      </w:r>
      <w:r w:rsidDel="00000000" w:rsidR="00000000" w:rsidRPr="00000000">
        <w:rPr>
          <w:rFonts w:ascii="Consolas" w:cs="Consolas" w:eastAsia="Consolas" w:hAnsi="Consolas"/>
          <w:color w:val="2c2d30"/>
          <w:rtl w:val="0"/>
        </w:rPr>
        <w:t xml:space="preserve">/camera_node/image/compressed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rFonts w:ascii="Consolas" w:cs="Consolas" w:eastAsia="Consolas" w:hAnsi="Consolas"/>
          <w:color w:val="2c2d30"/>
        </w:rPr>
        <w:pPrChange w:author="Anonymous" w:id="0" w:date="2017-06-12T12:03:53Z">
          <w:pPr>
            <w:pBdr>
              <w:top w:space="0" w:sz="0" w:val="nil"/>
              <w:left w:space="0" w:sz="0" w:val="nil"/>
              <w:bottom w:space="0" w:sz="0" w:val="nil"/>
              <w:right w:space="0" w:sz="0" w:val="nil"/>
              <w:between w:space="0" w:sz="0" w:val="nil"/>
            </w:pBdr>
            <w:shd w:fill="auto" w:val="clear"/>
            <w:ind w:left="720" w:firstLine="0"/>
            <w:contextualSpacing w:val="0"/>
          </w:pPr>
        </w:pPrChange>
      </w:pPr>
      <w:r w:rsidDel="00000000" w:rsidR="00000000" w:rsidRPr="00000000">
        <w:rPr>
          <w:rFonts w:ascii="Consolas" w:cs="Consolas" w:eastAsia="Consolas" w:hAnsi="Consolas"/>
          <w:color w:val="2c2d30"/>
          <w:rtl w:val="0"/>
        </w:rPr>
        <w:t xml:space="preserve">/</w:t>
      </w:r>
      <w:r w:rsidDel="00000000" w:rsidR="00000000" w:rsidRPr="00000000">
        <w:rPr>
          <w:rFonts w:ascii="Consolas" w:cs="Consolas" w:eastAsia="Consolas" w:hAnsi="Consolas"/>
          <w:color w:val="ff9900"/>
          <w:rtl w:val="0"/>
        </w:rPr>
        <w:t xml:space="preserve">&lt;VEHICLE_NAME&gt;</w:t>
      </w:r>
      <w:r w:rsidDel="00000000" w:rsidR="00000000" w:rsidRPr="00000000">
        <w:rPr>
          <w:rFonts w:ascii="Consolas" w:cs="Consolas" w:eastAsia="Consolas" w:hAnsi="Consolas"/>
          <w:color w:val="2c2d30"/>
          <w:rtl w:val="0"/>
        </w:rPr>
        <w:t xml:space="preserve">/camera_node/image/raw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rFonts w:ascii="Consolas" w:cs="Consolas" w:eastAsia="Consolas" w:hAnsi="Consolas"/>
          <w:color w:val="2c2d30"/>
        </w:rPr>
        <w:pPrChange w:author="Anonymous" w:id="0" w:date="2017-06-12T12:03:53Z">
          <w:pPr>
            <w:pBdr>
              <w:top w:space="0" w:sz="0" w:val="nil"/>
              <w:left w:space="0" w:sz="0" w:val="nil"/>
              <w:bottom w:space="0" w:sz="0" w:val="nil"/>
              <w:right w:space="0" w:sz="0" w:val="nil"/>
              <w:between w:space="0" w:sz="0" w:val="nil"/>
            </w:pBdr>
            <w:shd w:fill="auto" w:val="clear"/>
            <w:ind w:left="720" w:firstLine="0"/>
            <w:contextualSpacing w:val="0"/>
          </w:pPr>
        </w:pPrChange>
      </w:pPr>
      <w:r w:rsidDel="00000000" w:rsidR="00000000" w:rsidRPr="00000000">
        <w:rPr>
          <w:rFonts w:ascii="Consolas" w:cs="Consolas" w:eastAsia="Consolas" w:hAnsi="Consolas"/>
          <w:color w:val="2c2d30"/>
          <w:rtl w:val="0"/>
        </w:rPr>
        <w:t xml:space="preserve">/</w:t>
      </w:r>
      <w:r w:rsidDel="00000000" w:rsidR="00000000" w:rsidRPr="00000000">
        <w:rPr>
          <w:rFonts w:ascii="Consolas" w:cs="Consolas" w:eastAsia="Consolas" w:hAnsi="Consolas"/>
          <w:color w:val="ff9900"/>
          <w:rtl w:val="0"/>
        </w:rPr>
        <w:t xml:space="preserve">&lt;VEHICLE_NAME&gt;</w:t>
      </w:r>
      <w:r w:rsidDel="00000000" w:rsidR="00000000" w:rsidRPr="00000000">
        <w:rPr>
          <w:rFonts w:ascii="Consolas" w:cs="Consolas" w:eastAsia="Consolas" w:hAnsi="Consolas"/>
          <w:color w:val="2c2d30"/>
          <w:rtl w:val="0"/>
        </w:rPr>
        <w:t xml:space="preserve">/ground_projection/lineseglist_out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rFonts w:ascii="Consolas" w:cs="Consolas" w:eastAsia="Consolas" w:hAnsi="Consolas"/>
          <w:color w:val="2c2d30"/>
        </w:rPr>
        <w:pPrChange w:author="Anonymous" w:id="0" w:date="2017-06-12T12:03:53Z">
          <w:pPr>
            <w:pBdr>
              <w:top w:space="0" w:sz="0" w:val="nil"/>
              <w:left w:space="0" w:sz="0" w:val="nil"/>
              <w:bottom w:space="0" w:sz="0" w:val="nil"/>
              <w:right w:space="0" w:sz="0" w:val="nil"/>
              <w:between w:space="0" w:sz="0" w:val="nil"/>
            </w:pBdr>
            <w:shd w:fill="auto" w:val="clear"/>
            <w:ind w:left="720" w:firstLine="0"/>
            <w:contextualSpacing w:val="0"/>
          </w:pPr>
        </w:pPrChange>
      </w:pPr>
      <w:r w:rsidDel="00000000" w:rsidR="00000000" w:rsidRPr="00000000">
        <w:rPr>
          <w:rFonts w:ascii="Consolas" w:cs="Consolas" w:eastAsia="Consolas" w:hAnsi="Consolas"/>
          <w:color w:val="2c2d30"/>
          <w:rtl w:val="0"/>
        </w:rPr>
        <w:t xml:space="preserve">/</w:t>
      </w:r>
      <w:r w:rsidDel="00000000" w:rsidR="00000000" w:rsidRPr="00000000">
        <w:rPr>
          <w:rFonts w:ascii="Consolas" w:cs="Consolas" w:eastAsia="Consolas" w:hAnsi="Consolas"/>
          <w:color w:val="ff9900"/>
          <w:rtl w:val="0"/>
        </w:rPr>
        <w:t xml:space="preserve">&lt;VEHICLE_NAME&gt;</w:t>
      </w:r>
      <w:r w:rsidDel="00000000" w:rsidR="00000000" w:rsidRPr="00000000">
        <w:rPr>
          <w:rFonts w:ascii="Consolas" w:cs="Consolas" w:eastAsia="Consolas" w:hAnsi="Consolas"/>
          <w:color w:val="2c2d30"/>
          <w:rtl w:val="0"/>
        </w:rPr>
        <w:t xml:space="preserve">/line_detector_node/segment_list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rFonts w:ascii="Consolas" w:cs="Consolas" w:eastAsia="Consolas" w:hAnsi="Consolas"/>
          <w:color w:val="2c2d30"/>
        </w:rPr>
        <w:pPrChange w:author="Anonymous" w:id="0" w:date="2017-06-12T12:03:53Z">
          <w:pPr>
            <w:pBdr>
              <w:top w:space="0" w:sz="0" w:val="nil"/>
              <w:left w:space="0" w:sz="0" w:val="nil"/>
              <w:bottom w:space="0" w:sz="0" w:val="nil"/>
              <w:right w:space="0" w:sz="0" w:val="nil"/>
              <w:between w:space="0" w:sz="0" w:val="nil"/>
            </w:pBdr>
            <w:shd w:fill="auto" w:val="clear"/>
            <w:ind w:left="720" w:firstLine="0"/>
            <w:contextualSpacing w:val="0"/>
          </w:pPr>
        </w:pPrChange>
      </w:pPr>
      <w:r w:rsidDel="00000000" w:rsidR="00000000" w:rsidRPr="00000000">
        <w:rPr>
          <w:rFonts w:ascii="Consolas" w:cs="Consolas" w:eastAsia="Consolas" w:hAnsi="Consolas"/>
          <w:color w:val="2c2d30"/>
          <w:rtl w:val="0"/>
        </w:rPr>
        <w:t xml:space="preserve">/rosout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rFonts w:ascii="Consolas" w:cs="Consolas" w:eastAsia="Consolas" w:hAnsi="Consolas"/>
          <w:color w:val="2c2d30"/>
        </w:rPr>
        <w:pPrChange w:author="Anonymous" w:id="0" w:date="2017-06-12T12:03:53Z">
          <w:pPr>
            <w:pBdr>
              <w:top w:space="0" w:sz="0" w:val="nil"/>
              <w:left w:space="0" w:sz="0" w:val="nil"/>
              <w:bottom w:space="0" w:sz="0" w:val="nil"/>
              <w:right w:space="0" w:sz="0" w:val="nil"/>
              <w:between w:space="0" w:sz="0" w:val="nil"/>
            </w:pBdr>
            <w:shd w:fill="auto" w:val="clear"/>
            <w:ind w:left="720" w:firstLine="0"/>
            <w:contextualSpacing w:val="0"/>
          </w:pPr>
        </w:pPrChange>
      </w:pPr>
      <w:r w:rsidDel="00000000" w:rsidR="00000000" w:rsidRPr="00000000">
        <w:rPr>
          <w:rFonts w:ascii="Consolas" w:cs="Consolas" w:eastAsia="Consolas" w:hAnsi="Consolas"/>
          <w:color w:val="2c2d30"/>
          <w:rtl w:val="0"/>
        </w:rPr>
        <w:t xml:space="preserve">/rosout_agg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color w:val="2c2d30"/>
        </w:rPr>
        <w:pPrChange w:author="Anonymous" w:id="0" w:date="2017-06-12T12:03:53Z">
          <w:pPr>
            <w:pBdr>
              <w:top w:space="0" w:sz="0" w:val="nil"/>
              <w:left w:space="0" w:sz="0" w:val="nil"/>
              <w:bottom w:space="0" w:sz="0" w:val="nil"/>
              <w:right w:space="0" w:sz="0" w:val="nil"/>
              <w:between w:space="0" w:sz="0" w:val="nil"/>
            </w:pBdr>
            <w:shd w:fill="auto" w:val="clear"/>
            <w:contextualSpacing w:val="0"/>
          </w:pPr>
        </w:pPrChange>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pPrChange w:author="Anonymous" w:id="0" w:date="2017-06-12T12:03:53Z">
          <w:pPr>
            <w:pBdr>
              <w:top w:space="0" w:sz="0" w:val="nil"/>
              <w:left w:space="0" w:sz="0" w:val="nil"/>
              <w:bottom w:space="0" w:sz="0" w:val="nil"/>
              <w:right w:space="0" w:sz="0" w:val="nil"/>
              <w:between w:space="0" w:sz="0" w:val="nil"/>
            </w:pBdr>
            <w:shd w:fill="auto" w:val="clear"/>
            <w:contextualSpacing w:val="0"/>
          </w:pPr>
        </w:pPrChange>
      </w:pPr>
      <w:r w:rsidDel="00000000" w:rsidR="00000000" w:rsidRPr="00000000">
        <w:rPr>
          <w:rtl w:val="0"/>
        </w:rPr>
        <w:t xml:space="preserve">The </w:t>
      </w:r>
      <w:r w:rsidDel="00000000" w:rsidR="00000000" w:rsidRPr="00000000">
        <w:rPr>
          <w:rFonts w:ascii="Consolas" w:cs="Consolas" w:eastAsia="Consolas" w:hAnsi="Consolas"/>
          <w:rtl w:val="0"/>
        </w:rPr>
        <w:t xml:space="preserve">ground_projection</w:t>
      </w:r>
      <w:r w:rsidDel="00000000" w:rsidR="00000000" w:rsidRPr="00000000">
        <w:rPr>
          <w:rtl w:val="0"/>
        </w:rPr>
        <w:t xml:space="preserve"> node has two se</w:t>
      </w:r>
      <w:r w:rsidDel="00000000" w:rsidR="00000000" w:rsidRPr="00000000">
        <w:rPr>
          <w:rtl w:val="0"/>
        </w:rPr>
        <w:t xml:space="preserve">rvices. They are not used during ope</w:t>
      </w:r>
      <w:r w:rsidDel="00000000" w:rsidR="00000000" w:rsidRPr="00000000">
        <w:rPr>
          <w:rtl w:val="0"/>
        </w:rPr>
        <w:t xml:space="preserve">ration. They just provide a command line interface to trigger the extrinsic calibration (and for debugging).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pPrChange w:author="Anonymous" w:id="0" w:date="2017-06-12T12:03:53Z">
          <w:pPr>
            <w:pBdr>
              <w:top w:space="0" w:sz="0" w:val="nil"/>
              <w:left w:space="0" w:sz="0" w:val="nil"/>
              <w:bottom w:space="0" w:sz="0" w:val="nil"/>
              <w:right w:space="0" w:sz="0" w:val="nil"/>
              <w:between w:space="0" w:sz="0" w:val="nil"/>
            </w:pBdr>
            <w:shd w:fill="auto" w:val="clear"/>
            <w:contextualSpacing w:val="0"/>
          </w:pPr>
        </w:pPrChange>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rFonts w:ascii="Consolas" w:cs="Consolas" w:eastAsia="Consolas" w:hAnsi="Consolas"/>
        </w:rPr>
        <w:pPrChange w:author="Anonymous" w:id="0" w:date="2017-06-12T12:03:53Z">
          <w:pPr>
            <w:pBdr>
              <w:top w:space="0" w:sz="0" w:val="nil"/>
              <w:left w:space="0" w:sz="0" w:val="nil"/>
              <w:bottom w:space="0" w:sz="0" w:val="nil"/>
              <w:right w:space="0" w:sz="0" w:val="nil"/>
              <w:between w:space="0" w:sz="0" w:val="nil"/>
            </w:pBdr>
            <w:shd w:fill="auto" w:val="clear"/>
            <w:ind w:left="720" w:firstLine="0"/>
            <w:contextualSpacing w:val="0"/>
          </w:pPr>
        </w:pPrChange>
      </w:pPr>
      <w:r w:rsidDel="00000000" w:rsidR="00000000" w:rsidRPr="00000000">
        <w:rPr>
          <w:rFonts w:ascii="Consolas" w:cs="Consolas" w:eastAsia="Consolas" w:hAnsi="Consolas"/>
          <w:rtl w:val="0"/>
        </w:rPr>
        <w:t xml:space="preserve">laptop $ rosservice list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rFonts w:ascii="Consolas" w:cs="Consolas" w:eastAsia="Consolas" w:hAnsi="Consolas"/>
        </w:rPr>
        <w:pPrChange w:author="Anonymous" w:id="0" w:date="2017-06-12T12:03:53Z">
          <w:pPr>
            <w:pBdr>
              <w:top w:space="0" w:sz="0" w:val="nil"/>
              <w:left w:space="0" w:sz="0" w:val="nil"/>
              <w:bottom w:space="0" w:sz="0" w:val="nil"/>
              <w:right w:space="0" w:sz="0" w:val="nil"/>
              <w:between w:space="0" w:sz="0" w:val="nil"/>
            </w:pBdr>
            <w:shd w:fill="auto" w:val="clear"/>
            <w:ind w:left="720" w:firstLine="0"/>
            <w:contextualSpacing w:val="0"/>
          </w:pPr>
        </w:pPrChange>
      </w:pPr>
      <w:r w:rsidDel="00000000" w:rsidR="00000000" w:rsidRPr="00000000">
        <w:rPr>
          <w:rFonts w:ascii="Consolas" w:cs="Consolas" w:eastAsia="Consolas" w:hAnsi="Consolas"/>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rFonts w:ascii="Consolas" w:cs="Consolas" w:eastAsia="Consolas" w:hAnsi="Consolas"/>
        </w:rPr>
        <w:pPrChange w:author="Anonymous" w:id="0" w:date="2017-06-12T12:03:53Z">
          <w:pPr>
            <w:pBdr>
              <w:top w:space="0" w:sz="0" w:val="nil"/>
              <w:left w:space="0" w:sz="0" w:val="nil"/>
              <w:bottom w:space="0" w:sz="0" w:val="nil"/>
              <w:right w:space="0" w:sz="0" w:val="nil"/>
              <w:between w:space="0" w:sz="0" w:val="nil"/>
            </w:pBdr>
            <w:shd w:fill="auto" w:val="clear"/>
            <w:ind w:left="720" w:firstLine="0"/>
            <w:contextualSpacing w:val="0"/>
          </w:pPr>
        </w:pPrChange>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2c2d30"/>
          <w:rtl w:val="0"/>
        </w:rPr>
        <w:t xml:space="preserve">veh_name</w:t>
      </w:r>
      <w:r w:rsidDel="00000000" w:rsidR="00000000" w:rsidRPr="00000000">
        <w:rPr>
          <w:rFonts w:ascii="Consolas" w:cs="Consolas" w:eastAsia="Consolas" w:hAnsi="Consolas"/>
          <w:rtl w:val="0"/>
        </w:rPr>
        <w:t xml:space="preserve">/ground_projection/estimate_homography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rFonts w:ascii="Consolas" w:cs="Consolas" w:eastAsia="Consolas" w:hAnsi="Consolas"/>
        </w:rPr>
        <w:pPrChange w:author="Anonymous" w:id="0" w:date="2017-06-12T12:03:53Z">
          <w:pPr>
            <w:pBdr>
              <w:top w:space="0" w:sz="0" w:val="nil"/>
              <w:left w:space="0" w:sz="0" w:val="nil"/>
              <w:bottom w:space="0" w:sz="0" w:val="nil"/>
              <w:right w:space="0" w:sz="0" w:val="nil"/>
              <w:between w:space="0" w:sz="0" w:val="nil"/>
            </w:pBdr>
            <w:shd w:fill="auto" w:val="clear"/>
            <w:ind w:left="720" w:firstLine="0"/>
            <w:contextualSpacing w:val="0"/>
          </w:pPr>
        </w:pPrChange>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2c2d30"/>
          <w:rtl w:val="0"/>
        </w:rPr>
        <w:t xml:space="preserve">veh_name</w:t>
      </w:r>
      <w:r w:rsidDel="00000000" w:rsidR="00000000" w:rsidRPr="00000000">
        <w:rPr>
          <w:rFonts w:ascii="Consolas" w:cs="Consolas" w:eastAsia="Consolas" w:hAnsi="Consolas"/>
          <w:rtl w:val="0"/>
        </w:rPr>
        <w:t xml:space="preserve">/ground_projection/get_ground_coordinate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rFonts w:ascii="Consolas" w:cs="Consolas" w:eastAsia="Consolas" w:hAnsi="Consolas"/>
        </w:rPr>
        <w:pPrChange w:author="Anonymous" w:id="0" w:date="2017-06-12T12:03:53Z">
          <w:pPr>
            <w:pBdr>
              <w:top w:space="0" w:sz="0" w:val="nil"/>
              <w:left w:space="0" w:sz="0" w:val="nil"/>
              <w:bottom w:space="0" w:sz="0" w:val="nil"/>
              <w:right w:space="0" w:sz="0" w:val="nil"/>
              <w:between w:space="0" w:sz="0" w:val="nil"/>
            </w:pBdr>
            <w:shd w:fill="auto" w:val="clear"/>
            <w:ind w:left="720" w:firstLine="0"/>
            <w:contextualSpacing w:val="0"/>
          </w:pPr>
        </w:pPrChange>
      </w:pPr>
      <w:commentRangeStart w:id="0"/>
      <w:r w:rsidDel="00000000" w:rsidR="00000000" w:rsidRPr="00000000">
        <w:rPr>
          <w:rFonts w:ascii="Consolas" w:cs="Consolas" w:eastAsia="Consolas" w:hAnsi="Consolas"/>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pPrChange w:author="Anonymous" w:id="0" w:date="2017-06-12T12:03:53Z">
          <w:pPr>
            <w:pBdr>
              <w:top w:space="0" w:sz="0" w:val="nil"/>
              <w:left w:space="0" w:sz="0" w:val="nil"/>
              <w:bottom w:space="0" w:sz="0" w:val="nil"/>
              <w:right w:space="0" w:sz="0" w:val="nil"/>
              <w:between w:space="0" w:sz="0" w:val="nil"/>
            </w:pBdr>
            <w:shd w:fill="auto" w:val="clear"/>
            <w:contextualSpacing w:val="0"/>
          </w:pPr>
        </w:pPrChange>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pPrChange w:author="Anonymous" w:id="0" w:date="2017-06-12T12:03:53Z">
          <w:pPr>
            <w:pBdr>
              <w:top w:space="0" w:sz="0" w:val="nil"/>
              <w:left w:space="0" w:sz="0" w:val="nil"/>
              <w:bottom w:space="0" w:sz="0" w:val="nil"/>
              <w:right w:space="0" w:sz="0" w:val="nil"/>
              <w:between w:space="0" w:sz="0" w:val="nil"/>
            </w:pBdr>
            <w:shd w:fill="auto" w:val="clear"/>
            <w:contextualSpacing w:val="0"/>
          </w:pPr>
        </w:pPrChange>
      </w:pPr>
      <w:r w:rsidDel="00000000" w:rsidR="00000000" w:rsidRPr="00000000">
        <w:rPr>
          <w:rtl w:val="0"/>
        </w:rPr>
        <w:t xml:space="preserve">To do extrinsic calibration, put your car as shown in the figure below</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jc w:val="center"/>
        <w:rPr/>
        <w:pPrChange w:author="Anonymous" w:id="0" w:date="2017-06-12T12:03:53Z">
          <w:pPr>
            <w:pBdr>
              <w:top w:space="0" w:sz="0" w:val="nil"/>
              <w:left w:space="0" w:sz="0" w:val="nil"/>
              <w:bottom w:space="0" w:sz="0" w:val="nil"/>
              <w:right w:space="0" w:sz="0" w:val="nil"/>
              <w:between w:space="0" w:sz="0" w:val="nil"/>
            </w:pBdr>
            <w:shd w:fill="auto" w:val="clear"/>
            <w:contextualSpacing w:val="0"/>
            <w:jc w:val="center"/>
          </w:pPr>
        </w:pPrChange>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pPrChange w:author="Anonymous" w:id="0" w:date="2017-06-12T12:03:53Z">
          <w:pPr>
            <w:pBdr>
              <w:top w:space="0" w:sz="0" w:val="nil"/>
              <w:left w:space="0" w:sz="0" w:val="nil"/>
              <w:bottom w:space="0" w:sz="0" w:val="nil"/>
              <w:right w:space="0" w:sz="0" w:val="nil"/>
              <w:between w:space="0" w:sz="0" w:val="nil"/>
            </w:pBdr>
            <w:shd w:fill="auto" w:val="clear"/>
            <w:contextualSpacing w:val="0"/>
          </w:pPr>
        </w:pPrChange>
      </w:pPr>
      <w:r w:rsidDel="00000000" w:rsidR="00000000" w:rsidRPr="00000000">
        <w:rPr>
          <w:rtl w:val="0"/>
        </w:rPr>
        <w:t xml:space="preserve">Note that the axis of the wheels is aligned with the y-axis.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color w:val="0000ff"/>
        </w:rPr>
        <w:pPrChange w:author="Anonymous" w:id="0" w:date="2017-06-12T12:03:53Z">
          <w:pPr>
            <w:pBdr>
              <w:top w:space="0" w:sz="0" w:val="nil"/>
              <w:left w:space="0" w:sz="0" w:val="nil"/>
              <w:bottom w:space="0" w:sz="0" w:val="nil"/>
              <w:right w:space="0" w:sz="0" w:val="nil"/>
              <w:between w:space="0" w:sz="0" w:val="nil"/>
            </w:pBdr>
            <w:shd w:fill="auto" w:val="clear"/>
            <w:contextualSpacing w:val="0"/>
          </w:pPr>
        </w:pPrChange>
      </w:pPr>
      <w:r w:rsidDel="00000000" w:rsidR="00000000" w:rsidRPr="00000000">
        <w:rPr>
          <w:color w:val="0000ff"/>
          <w:rtl w:val="0"/>
        </w:rPr>
        <w:t xml:space="preserve">IMPORTANT: put a uniform white wall behind the checkered board to block off any clutter.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pPrChange w:author="Anonymous" w:id="0" w:date="2017-06-12T12:03:53Z">
          <w:pPr>
            <w:pBdr>
              <w:top w:space="0" w:sz="0" w:val="nil"/>
              <w:left w:space="0" w:sz="0" w:val="nil"/>
              <w:bottom w:space="0" w:sz="0" w:val="nil"/>
              <w:right w:space="0" w:sz="0" w:val="nil"/>
              <w:between w:space="0" w:sz="0" w:val="nil"/>
            </w:pBdr>
            <w:shd w:fill="auto" w:val="clear"/>
            <w:contextualSpacing w:val="0"/>
          </w:pPr>
        </w:pPrChange>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pPrChange w:author="Anonymous" w:id="0" w:date="2017-06-12T12:03:53Z">
          <w:pPr>
            <w:pBdr>
              <w:top w:space="0" w:sz="0" w:val="nil"/>
              <w:left w:space="0" w:sz="0" w:val="nil"/>
              <w:bottom w:space="0" w:sz="0" w:val="nil"/>
              <w:right w:space="0" w:sz="0" w:val="nil"/>
              <w:between w:space="0" w:sz="0" w:val="nil"/>
            </w:pBdr>
            <w:shd w:fill="auto" w:val="clear"/>
            <w:contextualSpacing w:val="0"/>
          </w:pPr>
        </w:pPrChange>
      </w:pPr>
      <w:r w:rsidDel="00000000" w:rsidR="00000000" w:rsidRPr="00000000">
        <w:rPr>
          <w:rtl w:val="0"/>
        </w:rPr>
        <w:t xml:space="preserve">The next step is to estimate a homography. Execute the following command: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rFonts w:ascii="Courier New" w:cs="Courier New" w:eastAsia="Courier New" w:hAnsi="Courier New"/>
        </w:rPr>
        <w:pPrChange w:author="Anonymous" w:id="0" w:date="2017-06-12T12:03:53Z">
          <w:pPr>
            <w:pBdr>
              <w:top w:space="0" w:sz="0" w:val="nil"/>
              <w:left w:space="0" w:sz="0" w:val="nil"/>
              <w:bottom w:space="0" w:sz="0" w:val="nil"/>
              <w:right w:space="0" w:sz="0" w:val="nil"/>
              <w:between w:space="0" w:sz="0" w:val="nil"/>
            </w:pBdr>
            <w:shd w:fill="auto" w:val="clear"/>
            <w:contextualSpacing w:val="0"/>
          </w:pPr>
        </w:pPrChange>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rFonts w:ascii="Consolas" w:cs="Consolas" w:eastAsia="Consolas" w:hAnsi="Consolas"/>
          <w:sz w:val="18"/>
          <w:szCs w:val="18"/>
        </w:rPr>
        <w:pPrChange w:author="Anonymous" w:id="0" w:date="2017-06-12T12:03:53Z">
          <w:pPr>
            <w:pBdr>
              <w:top w:space="0" w:sz="0" w:val="nil"/>
              <w:left w:space="0" w:sz="0" w:val="nil"/>
              <w:bottom w:space="0" w:sz="0" w:val="nil"/>
              <w:right w:space="0" w:sz="0" w:val="nil"/>
              <w:between w:space="0" w:sz="0" w:val="nil"/>
            </w:pBdr>
            <w:shd w:fill="auto" w:val="clear"/>
            <w:contextualSpacing w:val="0"/>
          </w:pPr>
        </w:pPrChange>
      </w:pPr>
      <w:r w:rsidDel="00000000" w:rsidR="00000000" w:rsidRPr="00000000">
        <w:rPr>
          <w:rFonts w:ascii="Consolas" w:cs="Consolas" w:eastAsia="Consolas" w:hAnsi="Consolas"/>
          <w:sz w:val="18"/>
          <w:szCs w:val="18"/>
          <w:rtl w:val="0"/>
        </w:rPr>
        <w:tab/>
      </w:r>
      <w:r w:rsidDel="00000000" w:rsidR="00000000" w:rsidRPr="00000000">
        <w:rPr>
          <w:rFonts w:ascii="Consolas" w:cs="Consolas" w:eastAsia="Consolas" w:hAnsi="Consolas"/>
          <w:rtl w:val="0"/>
        </w:rPr>
        <w:t xml:space="preserve">laptop </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rosservice cal</w:t>
      </w:r>
      <w:ins w:author="Sevatar" w:id="18" w:date="2016-08-31T14:23:34Z">
        <w:commentRangeStart w:id="1"/>
        <w:r w:rsidDel="00000000" w:rsidR="00000000" w:rsidRPr="00000000">
          <w:rPr>
            <w:rFonts w:ascii="Consolas" w:cs="Consolas" w:eastAsia="Consolas" w:hAnsi="Consolas"/>
            <w:sz w:val="18"/>
            <w:szCs w:val="18"/>
            <w:rtl w:val="0"/>
          </w:rPr>
          <w:t xml:space="preserve">l</w:t>
        </w:r>
      </w:ins>
      <w:commentRangeEnd w:id="1"/>
      <w:r w:rsidDel="00000000" w:rsidR="00000000" w:rsidRPr="00000000">
        <w:commentReference w:id="1"/>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color w:val="ff9900"/>
          <w:sz w:val="18"/>
          <w:szCs w:val="18"/>
          <w:rtl w:val="0"/>
        </w:rPr>
        <w:t xml:space="preserve">${VEHICLE_NAME}</w:t>
      </w:r>
      <w:r w:rsidDel="00000000" w:rsidR="00000000" w:rsidRPr="00000000">
        <w:rPr>
          <w:rFonts w:ascii="Consolas" w:cs="Consolas" w:eastAsia="Consolas" w:hAnsi="Consolas"/>
          <w:sz w:val="18"/>
          <w:szCs w:val="18"/>
          <w:rtl w:val="0"/>
        </w:rPr>
        <w:t xml:space="preserve">/ground_projecti</w:t>
      </w:r>
      <w:r w:rsidDel="00000000" w:rsidR="00000000" w:rsidRPr="00000000">
        <w:rPr>
          <w:rFonts w:ascii="Consolas" w:cs="Consolas" w:eastAsia="Consolas" w:hAnsi="Consolas"/>
          <w:sz w:val="18"/>
          <w:szCs w:val="18"/>
          <w:rtl w:val="0"/>
        </w:rPr>
        <w:t xml:space="preserve">on/estimate_homography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pPrChange w:author="Anonymous" w:id="0" w:date="2017-06-12T12:03:53Z">
          <w:pPr>
            <w:pBdr>
              <w:top w:space="0" w:sz="0" w:val="nil"/>
              <w:left w:space="0" w:sz="0" w:val="nil"/>
              <w:bottom w:space="0" w:sz="0" w:val="nil"/>
              <w:right w:space="0" w:sz="0" w:val="nil"/>
              <w:between w:space="0" w:sz="0" w:val="nil"/>
            </w:pBdr>
            <w:shd w:fill="auto" w:val="clear"/>
            <w:contextualSpacing w:val="0"/>
          </w:pPr>
        </w:pPrChange>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pPrChange w:author="Anonymous" w:id="0" w:date="2017-06-12T12:03:53Z">
          <w:pPr>
            <w:pBdr>
              <w:top w:space="0" w:sz="0" w:val="nil"/>
              <w:left w:space="0" w:sz="0" w:val="nil"/>
              <w:bottom w:space="0" w:sz="0" w:val="nil"/>
              <w:right w:space="0" w:sz="0" w:val="nil"/>
              <w:between w:space="0" w:sz="0" w:val="nil"/>
            </w:pBdr>
            <w:shd w:fill="auto" w:val="clear"/>
            <w:contextualSpacing w:val="0"/>
          </w:pPr>
        </w:pPrChange>
      </w:pP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pPrChange w:author="Anonymous" w:id="0" w:date="2017-06-12T12:03:53Z">
          <w:pPr>
            <w:pBdr>
              <w:top w:space="0" w:sz="0" w:val="nil"/>
              <w:left w:space="0" w:sz="0" w:val="nil"/>
              <w:bottom w:space="0" w:sz="0" w:val="nil"/>
              <w:right w:space="0" w:sz="0" w:val="nil"/>
              <w:between w:space="0" w:sz="0" w:val="nil"/>
            </w:pBdr>
            <w:shd w:fill="auto" w:val="clear"/>
            <w:contextualSpacing w:val="0"/>
          </w:pPr>
        </w:pPrChange>
      </w:pPr>
      <w:r w:rsidDel="00000000" w:rsidR="00000000" w:rsidRPr="00000000">
        <w:rPr>
          <w:rtl w:val="0"/>
        </w:rPr>
        <w:t xml:space="preserve">Once it estimates a homography, it automatically saves the estimated homography to </w:t>
      </w:r>
      <w:r w:rsidDel="00000000" w:rsidR="00000000" w:rsidRPr="00000000">
        <w:rPr>
          <w:rFonts w:ascii="Consolas" w:cs="Consolas" w:eastAsia="Consolas" w:hAnsi="Consolas"/>
          <w:b w:val="1"/>
          <w:color w:val="ff9900"/>
          <w:rtl w:val="0"/>
        </w:rPr>
        <w:t xml:space="preserve">${VEHICLE_NAME}</w:t>
      </w:r>
      <w:r w:rsidDel="00000000" w:rsidR="00000000" w:rsidRPr="00000000">
        <w:rPr>
          <w:rFonts w:ascii="Consolas" w:cs="Consolas" w:eastAsia="Consolas" w:hAnsi="Consolas"/>
          <w:rtl w:val="0"/>
        </w:rPr>
        <w:t xml:space="preserve">.yaml</w:t>
      </w:r>
      <w:r w:rsidDel="00000000" w:rsidR="00000000" w:rsidRPr="00000000">
        <w:rPr>
          <w:rtl w:val="0"/>
        </w:rPr>
        <w:t xml:space="preserve"> file. The location of the yaml file should be </w:t>
      </w:r>
      <w:r w:rsidDel="00000000" w:rsidR="00000000" w:rsidRPr="00000000">
        <w:rPr>
          <w:b w:val="1"/>
          <w:rtl w:val="0"/>
        </w:rPr>
        <w:t xml:space="preserve">on your laptop</w:t>
      </w:r>
      <w:r w:rsidDel="00000000" w:rsidR="00000000" w:rsidRPr="00000000">
        <w:rPr>
          <w:rtl w:val="0"/>
        </w:rPr>
        <w:t xml:space="preserve"> at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rFonts w:ascii="Consolas" w:cs="Consolas" w:eastAsia="Consolas" w:hAnsi="Consolas"/>
        </w:rPr>
        <w:pPrChange w:author="Anonymous" w:id="0" w:date="2017-06-12T12:03:53Z">
          <w:pPr>
            <w:pBdr>
              <w:top w:space="0" w:sz="0" w:val="nil"/>
              <w:left w:space="0" w:sz="0" w:val="nil"/>
              <w:bottom w:space="0" w:sz="0" w:val="nil"/>
              <w:right w:space="0" w:sz="0" w:val="nil"/>
              <w:between w:space="0" w:sz="0" w:val="nil"/>
            </w:pBdr>
            <w:shd w:fill="auto" w:val="clear"/>
            <w:contextualSpacing w:val="0"/>
          </w:pPr>
        </w:pPrChange>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rFonts w:ascii="Consolas" w:cs="Consolas" w:eastAsia="Consolas" w:hAnsi="Consolas"/>
          <w:sz w:val="16"/>
          <w:szCs w:val="16"/>
        </w:rPr>
        <w:pPrChange w:author="Anonymous" w:id="0" w:date="2017-06-12T12:03:53Z">
          <w:pPr>
            <w:pBdr>
              <w:top w:space="0" w:sz="0" w:val="nil"/>
              <w:left w:space="0" w:sz="0" w:val="nil"/>
              <w:bottom w:space="0" w:sz="0" w:val="nil"/>
              <w:right w:space="0" w:sz="0" w:val="nil"/>
              <w:between w:space="0" w:sz="0" w:val="nil"/>
            </w:pBdr>
            <w:shd w:fill="auto" w:val="clear"/>
            <w:contextualSpacing w:val="0"/>
          </w:pPr>
        </w:pPrChange>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rFonts w:ascii="Consolas" w:cs="Consolas" w:eastAsia="Consolas" w:hAnsi="Consolas"/>
        </w:rPr>
        <w:pPrChange w:author="Anonymous" w:id="0" w:date="2017-06-12T12:03:53Z">
          <w:pPr>
            <w:pBdr>
              <w:top w:space="0" w:sz="0" w:val="nil"/>
              <w:left w:space="0" w:sz="0" w:val="nil"/>
              <w:bottom w:space="0" w:sz="0" w:val="nil"/>
              <w:right w:space="0" w:sz="0" w:val="nil"/>
              <w:between w:space="0" w:sz="0" w:val="nil"/>
            </w:pBdr>
            <w:shd w:fill="auto" w:val="clear"/>
            <w:contextualSpacing w:val="0"/>
          </w:pPr>
        </w:pPrChange>
      </w:pPr>
      <w:r w:rsidDel="00000000" w:rsidR="00000000" w:rsidRPr="00000000">
        <w:rPr>
          <w:rFonts w:ascii="Consolas" w:cs="Consolas" w:eastAsia="Consolas" w:hAnsi="Consolas"/>
          <w:rtl w:val="0"/>
        </w:rPr>
        <w:t xml:space="preserve">~/duckietown/catkin_ws/src/duckietown/config/baseline/calibration/camera_extrinsic/${</w:t>
      </w:r>
      <w:r w:rsidDel="00000000" w:rsidR="00000000" w:rsidRPr="00000000">
        <w:rPr>
          <w:rFonts w:ascii="Consolas" w:cs="Consolas" w:eastAsia="Consolas" w:hAnsi="Consolas"/>
          <w:b w:val="1"/>
          <w:color w:val="ff9900"/>
          <w:rtl w:val="0"/>
        </w:rPr>
        <w:t xml:space="preserve">VEHICLE_NAME</w:t>
      </w:r>
      <w:r w:rsidDel="00000000" w:rsidR="00000000" w:rsidRPr="00000000">
        <w:rPr>
          <w:rFonts w:ascii="Consolas" w:cs="Consolas" w:eastAsia="Consolas" w:hAnsi="Consolas"/>
          <w:rtl w:val="0"/>
        </w:rPr>
        <w:t xml:space="preserve">}.yaml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pPrChange w:author="Anonymous" w:id="0" w:date="2017-06-12T12:03:53Z">
          <w:pPr>
            <w:pBdr>
              <w:top w:space="0" w:sz="0" w:val="nil"/>
              <w:left w:space="0" w:sz="0" w:val="nil"/>
              <w:bottom w:space="0" w:sz="0" w:val="nil"/>
              <w:right w:space="0" w:sz="0" w:val="nil"/>
              <w:between w:space="0" w:sz="0" w:val="nil"/>
            </w:pBdr>
            <w:shd w:fill="auto" w:val="clear"/>
            <w:contextualSpacing w:val="0"/>
          </w:pPr>
        </w:pPrChange>
      </w:pPr>
      <w:r w:rsidDel="00000000" w:rsidR="00000000" w:rsidRPr="00000000">
        <w:rPr>
          <w:rtl w:val="0"/>
        </w:rPr>
        <w:t xml:space="preserve">Note that since we launch the ground_projection_node with local:=1, the node is run</w:t>
      </w:r>
      <w:del w:author="Лидия Эдильгириева" w:id="19" w:date="2017-04-23T15:55:34Z">
        <w:r w:rsidDel="00000000" w:rsidR="00000000" w:rsidRPr="00000000">
          <w:rPr>
            <w:rtl w:val="0"/>
          </w:rPr>
          <w:delText xml:space="preserve"> </w:delText>
        </w:r>
      </w:del>
      <w:r w:rsidDel="00000000" w:rsidR="00000000" w:rsidRPr="00000000">
        <w:rPr>
          <w:rtl w:val="0"/>
        </w:rPr>
        <w:t xml:space="preserve">ning on your laptop. And the resulting </w:t>
      </w:r>
      <w:r w:rsidDel="00000000" w:rsidR="00000000" w:rsidRPr="00000000">
        <w:rPr>
          <w:rFonts w:ascii="Consolas" w:cs="Consolas" w:eastAsia="Consolas" w:hAnsi="Consolas"/>
          <w:b w:val="1"/>
          <w:rtl w:val="0"/>
        </w:rPr>
        <w:t xml:space="preserve">${VEHICLE_NAME}</w:t>
      </w:r>
      <w:r w:rsidDel="00000000" w:rsidR="00000000" w:rsidRPr="00000000">
        <w:rPr>
          <w:rFonts w:ascii="Consolas" w:cs="Consolas" w:eastAsia="Consolas" w:hAnsi="Consolas"/>
          <w:rtl w:val="0"/>
        </w:rPr>
        <w:t xml:space="preserve">.yaml</w:t>
      </w:r>
      <w:r w:rsidDel="00000000" w:rsidR="00000000" w:rsidRPr="00000000">
        <w:rPr>
          <w:rtl w:val="0"/>
        </w:rPr>
        <w:t xml:space="preserve"> file will be on your laptop too. Don’t forget to get </w:t>
      </w:r>
      <w:r w:rsidDel="00000000" w:rsidR="00000000" w:rsidRPr="00000000">
        <w:rPr>
          <w:rtl w:val="0"/>
        </w:rPr>
        <w:t xml:space="preserve"> </w:t>
      </w:r>
      <w:r w:rsidDel="00000000" w:rsidR="00000000" w:rsidRPr="00000000">
        <w:rPr>
          <w:rFonts w:ascii="Consolas" w:cs="Consolas" w:eastAsia="Consolas" w:hAnsi="Consolas"/>
          <w:b w:val="1"/>
          <w:rtl w:val="0"/>
        </w:rPr>
        <w:t xml:space="preserve">${VEHICLE_NAME}</w:t>
      </w:r>
      <w:r w:rsidDel="00000000" w:rsidR="00000000" w:rsidRPr="00000000">
        <w:rPr>
          <w:rFonts w:ascii="Consolas" w:cs="Consolas" w:eastAsia="Consolas" w:hAnsi="Consolas"/>
          <w:rtl w:val="0"/>
        </w:rPr>
        <w:t xml:space="preserve">.yaml</w:t>
      </w:r>
      <w:r w:rsidDel="00000000" w:rsidR="00000000" w:rsidRPr="00000000">
        <w:rPr>
          <w:rtl w:val="0"/>
        </w:rPr>
        <w:t xml:space="preserve"> from your laptop to your vehicle since during operation we will run the ground projection node on the vehicle. You can by commit and push on laptop and pull on the vehicle.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pPrChange w:author="Anonymous" w:id="0" w:date="2017-06-12T12:03:53Z">
          <w:pPr>
            <w:pBdr>
              <w:top w:space="0" w:sz="0" w:val="nil"/>
              <w:left w:space="0" w:sz="0" w:val="nil"/>
              <w:bottom w:space="0" w:sz="0" w:val="nil"/>
              <w:right w:space="0" w:sz="0" w:val="nil"/>
              <w:between w:space="0" w:sz="0" w:val="nil"/>
            </w:pBdr>
            <w:shd w:fill="auto" w:val="clear"/>
            <w:contextualSpacing w:val="0"/>
          </w:pPr>
        </w:pPrChange>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365" w:firstLine="0"/>
        <w:contextualSpacing w:val="0"/>
        <w:rPr/>
        <w:pPrChange w:author="Anonymous" w:id="0" w:date="2017-06-12T12:03:53Z">
          <w:pPr>
            <w:pBdr>
              <w:top w:space="0" w:sz="0" w:val="nil"/>
              <w:left w:space="0" w:sz="0" w:val="nil"/>
              <w:bottom w:space="0" w:sz="0" w:val="nil"/>
              <w:right w:space="0" w:sz="0" w:val="nil"/>
              <w:between w:space="0" w:sz="0" w:val="nil"/>
            </w:pBdr>
            <w:shd w:fill="auto" w:val="clear"/>
            <w:contextualSpacing w:val="0"/>
          </w:pPr>
        </w:pPrChange>
      </w:pPr>
      <w:r w:rsidDel="00000000" w:rsidR="00000000" w:rsidRPr="00000000">
        <w:rPr>
          <w:rtl w:val="0"/>
        </w:rPr>
        <w:t xml:space="preserve">To make sure if the estimated homography is correct, run the </w:t>
      </w:r>
      <w:hyperlink r:id="rId13">
        <w:r w:rsidDel="00000000" w:rsidR="00000000" w:rsidRPr="00000000">
          <w:rPr>
            <w:color w:val="1155cc"/>
            <w:u w:val="single"/>
            <w:rtl w:val="0"/>
          </w:rPr>
          <w:t xml:space="preserve">Testing in Part3 (method 3)</w:t>
        </w:r>
      </w:hyperlink>
      <w:r w:rsidDel="00000000" w:rsidR="00000000" w:rsidRPr="00000000">
        <w:rPr>
          <w:rtl w:val="0"/>
        </w:rPr>
        <w:t xml:space="preserve"> in the </w:t>
      </w:r>
      <w:hyperlink r:id="rId14">
        <w:r w:rsidDel="00000000" w:rsidR="00000000" w:rsidRPr="00000000">
          <w:rPr>
            <w:color w:val="1155cc"/>
            <w:u w:val="single"/>
            <w:rtl w:val="0"/>
          </w:rPr>
          <w:t xml:space="preserve">Testing Plan</w:t>
        </w:r>
      </w:hyperlink>
      <w:r w:rsidDel="00000000" w:rsidR="00000000" w:rsidRPr="00000000">
        <w:rPr>
          <w:rtl w:val="0"/>
        </w:rPr>
        <w:t xml:space="preserve"> document. </w:t>
      </w:r>
      <w:ins w:author="Anonymous" w:id="20" w:date="2017-07-04T14:06:32Z"/>
      <w:ins w:author="Anonymous" w:id="20" w:date="2017-07-04T14:06:32Z">
        <w:r w:rsidDel="00000000" w:rsidR="00000000" w:rsidRPr="00000000">
          <w:fldChar w:fldCharType="begin"/>
        </w:r>
        <w:r w:rsidDel="00000000" w:rsidR="00000000" w:rsidRPr="00000000">
          <w:instrText xml:space="preserve">HYPERLINK "https://docs.google.com/document/d/1UgCuAcE0WJKja-y0WTXR8pFo9f3srQ4TNtAiX8Nhp08/edit#heading=h.6rbv64wwforq"</w:instrText>
        </w:r>
        <w:r w:rsidDel="00000000" w:rsidR="00000000" w:rsidRPr="00000000">
          <w:fldChar w:fldCharType="separate"/>
        </w:r>
        <w:r w:rsidDel="00000000" w:rsidR="00000000" w:rsidRPr="00000000">
          <w:rPr>
            <w:color w:val="1155cc"/>
            <w:u w:val="single"/>
            <w:rtl w:val="0"/>
          </w:rPr>
          <w:t xml:space="preserve">https://docs.google.com/document/d/1UgCuAcE0WJKja-y0WTXR8pFo9f3srQ4TNtAiX8Nhp08/edit#heading=h.6rbv64wwforq</w:t>
        </w:r>
        <w:r w:rsidDel="00000000" w:rsidR="00000000" w:rsidRPr="00000000">
          <w:fldChar w:fldCharType="end"/>
        </w:r>
      </w:ins>
      <w:ins w:author="Anonymous" w:id="20" w:date="2017-07-04T14:06:32Z"/>
      <w:r w:rsidDel="00000000" w:rsidR="00000000" w:rsidRPr="00000000">
        <w:rPr>
          <w:rtl w:val="0"/>
        </w:rPr>
      </w:r>
    </w:p>
    <w:sectPr>
      <w:footerReference r:id="rId15" w:type="default"/>
      <w:pgSz w:h="15840" w:w="12240"/>
      <w:pgMar w:bottom="1440" w:top="1440" w:left="6945" w:right="1440" w:header="0"/>
      <w:pgNumType w:start="1"/>
      <w:sectPrChange w:author="Anonymous" w:id="0" w:date="2017-06-12T11:48:08Z">
        <w:sectPr w:rsidR="000000" w:rsidDel="000000" w:rsidRPr="000000" w:rsidSect="000000">
          <w:pgMar w:bottom="1440" w:top="1440" w:left="1440" w:right="1440" w:header="0"/>
          <w:pgNumType w:start="1"/>
          <w:pgSz w:h="15840" w:w="12240"/>
        </w:sectPr>
      </w:sectPrChange>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Geoff D" w:id="0" w:date="2017-04-07T21:57:4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is the figure?</w:t>
      </w:r>
    </w:p>
  </w:comment>
  <w:comment w:author="Sevatar" w:id="1" w:date="2016-08-31T14:23:3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stole the "l?" XDDDD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ins w:author="Anonymous" w:id="21" w:date="2017-07-31T14:44:25Z">
      <w:r w:rsidDel="00000000" w:rsidR="00000000" w:rsidRPr="00000000">
        <w:rPr>
          <w:rtl w:val="0"/>
        </w:rPr>
        <w:t xml:space="preserve">a</w:t>
      </w:r>
    </w:ins>
    <w:ins w:author="Anonymous" w:id="22" w:date="2017-07-04T13:02:41Z">
      <w:r w:rsidDel="00000000" w:rsidR="00000000" w:rsidRPr="00000000">
        <w:rPr>
          <w:rtl w:val="0"/>
        </w:rPr>
        <w:t xml:space="preserve">cd</w:t>
      </w:r>
    </w:ins>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wiki.ros.org/camera_calibration" TargetMode="External"/><Relationship Id="rId13" Type="http://schemas.openxmlformats.org/officeDocument/2006/relationships/hyperlink" Target="https://docs.google.com/document/d/1UgCuAcE0WJKja-y0WTXR8pFo9f3srQ4TNtAiX8Nhp08/edit#heading=h.6rbv64wwforq" TargetMode="External"/><Relationship Id="rId12" Type="http://schemas.openxmlformats.org/officeDocument/2006/relationships/image" Target="media/image6.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footer" Target="footer1.xml"/><Relationship Id="rId14" Type="http://schemas.openxmlformats.org/officeDocument/2006/relationships/hyperlink" Target="https://docs.google.com/document/d/1UgCuAcE0WJKja-y0WTXR8pFo9f3srQ4TNtAiX8Nhp08/edit#heading=h.nslreu8cfwor" TargetMode="Externa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hyperlink" Target="https://docs.google.com/document/d/1FB25mF8703TtEBUfNR6s8NXYc8_22lCU_7gAfQ_Rw_Y/edit?usp=sharing" TargetMode="External"/><Relationship Id="rId8" Type="http://schemas.openxmlformats.org/officeDocument/2006/relationships/hyperlink" Target="https://drive.google.com/open?id=0B1iMTx9IcQVwN2pEcXE4RUF1VVk" TargetMode="External"/></Relationships>
</file>